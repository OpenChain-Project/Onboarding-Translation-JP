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3AB5" w14:textId="77777777" w:rsidR="007457BD" w:rsidRDefault="007457BD">
      <w:pPr>
        <w:pStyle w:val="a3"/>
        <w:rPr>
          <w:rFonts w:ascii="Times New Roman"/>
          <w:sz w:val="20"/>
        </w:rPr>
      </w:pPr>
    </w:p>
    <w:p w14:paraId="78C937DF" w14:textId="77777777" w:rsidR="007457BD" w:rsidRDefault="007457BD">
      <w:pPr>
        <w:pStyle w:val="a3"/>
        <w:rPr>
          <w:rFonts w:ascii="Times New Roman"/>
          <w:sz w:val="20"/>
        </w:rPr>
      </w:pPr>
    </w:p>
    <w:p w14:paraId="5A716B9C" w14:textId="77777777" w:rsidR="007457BD" w:rsidRDefault="007457BD">
      <w:pPr>
        <w:pStyle w:val="a3"/>
        <w:spacing w:before="4"/>
        <w:rPr>
          <w:rFonts w:ascii="Times New Roman"/>
          <w:sz w:val="14"/>
        </w:rPr>
      </w:pPr>
    </w:p>
    <w:p w14:paraId="4C3A146A" w14:textId="77777777" w:rsidR="007457BD" w:rsidRDefault="0004644A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 wp14:anchorId="7AC8E13A" wp14:editId="077561FD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110E" w14:textId="77777777" w:rsidR="007457BD" w:rsidRDefault="007457BD">
      <w:pPr>
        <w:pStyle w:val="a3"/>
        <w:rPr>
          <w:rFonts w:ascii="Times New Roman"/>
          <w:sz w:val="20"/>
        </w:rPr>
      </w:pPr>
    </w:p>
    <w:p w14:paraId="61512B2A" w14:textId="77777777" w:rsidR="007457BD" w:rsidRDefault="007457BD">
      <w:pPr>
        <w:pStyle w:val="a3"/>
        <w:rPr>
          <w:rFonts w:ascii="Times New Roman"/>
          <w:sz w:val="20"/>
        </w:rPr>
      </w:pPr>
    </w:p>
    <w:p w14:paraId="01F1C573" w14:textId="77777777" w:rsidR="007457BD" w:rsidRDefault="007457BD">
      <w:pPr>
        <w:pStyle w:val="a3"/>
        <w:rPr>
          <w:rFonts w:ascii="Times New Roman"/>
          <w:sz w:val="20"/>
        </w:rPr>
      </w:pPr>
    </w:p>
    <w:p w14:paraId="3330826D" w14:textId="77777777" w:rsidR="007457BD" w:rsidRDefault="007457BD">
      <w:pPr>
        <w:pStyle w:val="a3"/>
        <w:rPr>
          <w:rFonts w:ascii="Times New Roman"/>
          <w:sz w:val="20"/>
        </w:rPr>
      </w:pPr>
    </w:p>
    <w:p w14:paraId="67086B89" w14:textId="77777777" w:rsidR="007457BD" w:rsidRDefault="007457BD">
      <w:pPr>
        <w:pStyle w:val="a3"/>
        <w:rPr>
          <w:rFonts w:ascii="Times New Roman"/>
          <w:sz w:val="20"/>
        </w:rPr>
      </w:pPr>
    </w:p>
    <w:p w14:paraId="491252BE" w14:textId="77777777" w:rsidR="007457BD" w:rsidRDefault="007457BD">
      <w:pPr>
        <w:pStyle w:val="a3"/>
        <w:rPr>
          <w:rFonts w:ascii="Times New Roman"/>
          <w:sz w:val="20"/>
        </w:rPr>
      </w:pPr>
    </w:p>
    <w:p w14:paraId="5EFD130C" w14:textId="77777777" w:rsidR="007457BD" w:rsidRDefault="007457BD">
      <w:pPr>
        <w:pStyle w:val="a3"/>
        <w:rPr>
          <w:rFonts w:ascii="Times New Roman"/>
          <w:sz w:val="20"/>
        </w:rPr>
      </w:pPr>
    </w:p>
    <w:p w14:paraId="2DD08CE6" w14:textId="77777777" w:rsidR="007457BD" w:rsidRDefault="007457BD">
      <w:pPr>
        <w:pStyle w:val="a3"/>
        <w:rPr>
          <w:rFonts w:ascii="Times New Roman"/>
          <w:sz w:val="20"/>
        </w:rPr>
      </w:pPr>
    </w:p>
    <w:p w14:paraId="34BA2FB8" w14:textId="77777777" w:rsidR="007457BD" w:rsidRDefault="007457BD">
      <w:pPr>
        <w:pStyle w:val="a3"/>
        <w:rPr>
          <w:rFonts w:ascii="Times New Roman"/>
          <w:sz w:val="20"/>
        </w:rPr>
      </w:pPr>
    </w:p>
    <w:p w14:paraId="65C5695A" w14:textId="77777777" w:rsidR="007457BD" w:rsidRDefault="0004644A">
      <w:pPr>
        <w:pStyle w:val="a3"/>
        <w:spacing w:before="143"/>
        <w:ind w:left="5259" w:right="5259"/>
        <w:jc w:val="center"/>
        <w:rPr>
          <w:lang w:eastAsia="ja-JP"/>
        </w:rPr>
      </w:pPr>
      <w:r>
        <w:rPr>
          <w:color w:val="00B4C1"/>
          <w:lang w:eastAsia="ja-JP"/>
        </w:rPr>
        <w:t>オリエンテーション</w:t>
      </w:r>
    </w:p>
    <w:p w14:paraId="616794C9" w14:textId="77777777" w:rsidR="007457BD" w:rsidRDefault="0004644A">
      <w:pPr>
        <w:spacing w:before="172"/>
        <w:ind w:left="5259" w:right="5259"/>
        <w:jc w:val="center"/>
        <w:rPr>
          <w:rFonts w:ascii="Arial"/>
          <w:sz w:val="48"/>
          <w:lang w:eastAsia="ja-JP"/>
        </w:rPr>
      </w:pPr>
      <w:r>
        <w:rPr>
          <w:rFonts w:ascii="Arial"/>
          <w:color w:val="7F7F7F"/>
          <w:sz w:val="48"/>
          <w:lang w:eastAsia="ja-JP"/>
        </w:rPr>
        <w:t>2017</w:t>
      </w:r>
      <w:r>
        <w:rPr>
          <w:rFonts w:ascii="Arial"/>
          <w:color w:val="7F7F7F"/>
          <w:sz w:val="48"/>
          <w:lang w:eastAsia="ja-JP"/>
        </w:rPr>
        <w:t>年</w:t>
      </w:r>
      <w:r>
        <w:rPr>
          <w:rFonts w:ascii="Arial"/>
          <w:color w:val="7F7F7F"/>
          <w:sz w:val="48"/>
          <w:lang w:eastAsia="ja-JP"/>
        </w:rPr>
        <w:t>5</w:t>
      </w:r>
      <w:r>
        <w:rPr>
          <w:rFonts w:ascii="Arial"/>
          <w:color w:val="7F7F7F"/>
          <w:sz w:val="48"/>
          <w:lang w:eastAsia="ja-JP"/>
        </w:rPr>
        <w:t>月</w:t>
      </w:r>
    </w:p>
    <w:p w14:paraId="5DC3BCDB" w14:textId="77777777" w:rsidR="007457BD" w:rsidRDefault="007457BD">
      <w:pPr>
        <w:pStyle w:val="a3"/>
        <w:rPr>
          <w:rFonts w:ascii="Arial"/>
          <w:sz w:val="20"/>
          <w:lang w:eastAsia="ja-JP"/>
        </w:rPr>
      </w:pPr>
    </w:p>
    <w:p w14:paraId="39311598" w14:textId="77777777" w:rsidR="007457BD" w:rsidRDefault="007457BD">
      <w:pPr>
        <w:pStyle w:val="a3"/>
        <w:rPr>
          <w:rFonts w:ascii="Arial"/>
          <w:sz w:val="20"/>
          <w:lang w:eastAsia="ja-JP"/>
        </w:rPr>
      </w:pPr>
    </w:p>
    <w:p w14:paraId="2B16419C" w14:textId="77777777" w:rsidR="007457BD" w:rsidRDefault="007457BD">
      <w:pPr>
        <w:pStyle w:val="a3"/>
        <w:rPr>
          <w:rFonts w:ascii="Arial"/>
          <w:sz w:val="20"/>
          <w:lang w:eastAsia="ja-JP"/>
        </w:rPr>
      </w:pPr>
    </w:p>
    <w:p w14:paraId="0FDFCBE6" w14:textId="77777777" w:rsidR="007457BD" w:rsidRDefault="007457BD">
      <w:pPr>
        <w:pStyle w:val="a3"/>
        <w:spacing w:before="4"/>
        <w:rPr>
          <w:rFonts w:ascii="Arial"/>
          <w:sz w:val="28"/>
          <w:lang w:eastAsia="ja-JP"/>
        </w:rPr>
      </w:pPr>
    </w:p>
    <w:p w14:paraId="179E024F" w14:textId="77777777" w:rsidR="007457BD" w:rsidRDefault="0004644A" w:rsidP="00BA4754">
      <w:pPr>
        <w:spacing w:before="51" w:line="289" w:lineRule="exact"/>
        <w:ind w:left="2835" w:right="2835"/>
        <w:jc w:val="center"/>
        <w:rPr>
          <w:sz w:val="24"/>
        </w:rPr>
      </w:pPr>
      <w:proofErr w:type="spellStart"/>
      <w:r>
        <w:rPr>
          <w:color w:val="888888"/>
          <w:sz w:val="24"/>
        </w:rPr>
        <w:t>OpenChainオリエンテーション</w:t>
      </w:r>
      <w:proofErr w:type="spellEnd"/>
      <w:r>
        <w:rPr>
          <w:color w:val="888888"/>
          <w:sz w:val="24"/>
        </w:rPr>
        <w:t xml:space="preserve">　第1.0版　 © 2016-2017 The Linux Foundation</w:t>
      </w:r>
    </w:p>
    <w:p w14:paraId="23CB5CAE" w14:textId="77777777" w:rsidR="007457BD" w:rsidRDefault="0004644A" w:rsidP="00BA4754">
      <w:pPr>
        <w:spacing w:line="289" w:lineRule="exact"/>
        <w:ind w:left="2835" w:right="2835"/>
        <w:jc w:val="center"/>
        <w:rPr>
          <w:sz w:val="24"/>
        </w:rPr>
      </w:pPr>
      <w:proofErr w:type="spellStart"/>
      <w:r>
        <w:rPr>
          <w:color w:val="888888"/>
          <w:sz w:val="24"/>
        </w:rPr>
        <w:t>本資料は、Creative</w:t>
      </w:r>
      <w:proofErr w:type="spellEnd"/>
      <w:r>
        <w:rPr>
          <w:color w:val="888888"/>
          <w:sz w:val="24"/>
        </w:rPr>
        <w:t xml:space="preserve"> Commons CC0 1.0 Universal </w:t>
      </w:r>
      <w:proofErr w:type="spellStart"/>
      <w:r>
        <w:rPr>
          <w:color w:val="888888"/>
          <w:sz w:val="24"/>
        </w:rPr>
        <w:t>ライセンスに基づいて提供しています</w:t>
      </w:r>
      <w:proofErr w:type="spellEnd"/>
      <w:r>
        <w:rPr>
          <w:color w:val="888888"/>
          <w:sz w:val="24"/>
        </w:rPr>
        <w:t>。</w:t>
      </w:r>
    </w:p>
    <w:p w14:paraId="4BAF39BB" w14:textId="77777777" w:rsidR="007457BD" w:rsidRDefault="007457BD">
      <w:pPr>
        <w:spacing w:line="289" w:lineRule="exact"/>
        <w:jc w:val="center"/>
        <w:rPr>
          <w:sz w:val="24"/>
        </w:rPr>
        <w:sectPr w:rsidR="007457BD" w:rsidSect="00BA4754">
          <w:footerReference w:type="default" r:id="rId8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14:paraId="1C468F75" w14:textId="77777777" w:rsidR="007457BD" w:rsidRPr="00BA4754" w:rsidRDefault="0004644A" w:rsidP="00BA4754">
      <w:pPr>
        <w:spacing w:before="111"/>
        <w:ind w:left="1455"/>
        <w:rPr>
          <w:rFonts w:ascii="Lucida Sans Unicode"/>
          <w:sz w:val="48"/>
          <w:lang w:eastAsia="ja-JP"/>
        </w:rPr>
      </w:pPr>
      <w:del w:id="0" w:author="Mieko Sato" w:date="2017-06-22T09:47:00Z">
        <w:r w:rsidDel="0032161A">
          <w:rPr>
            <w:rFonts w:ascii="Lucida Sans Unicode"/>
            <w:color w:val="F46500"/>
            <w:sz w:val="48"/>
            <w:lang w:eastAsia="ja-JP"/>
          </w:rPr>
          <w:lastRenderedPageBreak/>
          <w:delText>重複した</w:delText>
        </w:r>
      </w:del>
      <w:r>
        <w:rPr>
          <w:rFonts w:ascii="Lucida Sans Unicode"/>
          <w:color w:val="F46500"/>
          <w:sz w:val="48"/>
          <w:lang w:eastAsia="ja-JP"/>
        </w:rPr>
        <w:t>コンプライアンスの</w:t>
      </w:r>
      <w:ins w:id="1" w:author="Mieko Sato" w:date="2017-06-22T09:48:00Z">
        <w:r w:rsidR="0032161A">
          <w:rPr>
            <w:rFonts w:asciiTheme="minorEastAsia" w:eastAsiaTheme="minorEastAsia" w:hAnsiTheme="minorEastAsia" w:hint="eastAsia"/>
            <w:color w:val="F46500"/>
            <w:sz w:val="48"/>
            <w:lang w:eastAsia="ja-JP"/>
          </w:rPr>
          <w:t>ための重複作業</w:t>
        </w:r>
      </w:ins>
      <w:del w:id="2" w:author="Mieko Sato" w:date="2017-06-22T09:48:00Z">
        <w:r w:rsidDel="0032161A">
          <w:rPr>
            <w:rFonts w:ascii="Lucida Sans Unicode"/>
            <w:color w:val="F46500"/>
            <w:sz w:val="48"/>
            <w:lang w:eastAsia="ja-JP"/>
          </w:rPr>
          <w:delText>取り組み</w:delText>
        </w:r>
      </w:del>
    </w:p>
    <w:p w14:paraId="59FA2AC8" w14:textId="77777777" w:rsidR="007457BD" w:rsidRPr="00B620FC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36"/>
          <w:szCs w:val="36"/>
          <w:lang w:eastAsia="ja-JP"/>
        </w:rPr>
      </w:pPr>
      <w:r w:rsidRPr="00B620FC">
        <w:rPr>
          <w:color w:val="7F7F7F"/>
          <w:sz w:val="36"/>
          <w:szCs w:val="36"/>
          <w:lang w:eastAsia="ja-JP"/>
        </w:rPr>
        <w:t>サプライチェーン</w:t>
      </w:r>
      <w:ins w:id="3" w:author="Masahiro Date" w:date="2017-06-20T10:01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を構成する</w:t>
        </w:r>
      </w:ins>
      <w:del w:id="4" w:author="Masahiro Date" w:date="2017-06-20T10:01:00Z">
        <w:r w:rsidRPr="00B620FC" w:rsidDel="00B620FC">
          <w:rPr>
            <w:color w:val="7F7F7F"/>
            <w:sz w:val="36"/>
            <w:szCs w:val="36"/>
            <w:lang w:eastAsia="ja-JP"/>
          </w:rPr>
          <w:delText>上の</w:delText>
        </w:r>
      </w:del>
      <w:r w:rsidRPr="00B620FC">
        <w:rPr>
          <w:color w:val="7F7F7F"/>
          <w:sz w:val="36"/>
          <w:szCs w:val="36"/>
          <w:lang w:eastAsia="ja-JP"/>
        </w:rPr>
        <w:t>各企業は</w:t>
      </w:r>
      <w:ins w:id="5" w:author="Mieko Sato" w:date="2017-06-22T09:43:00Z">
        <w:r w:rsidR="0032161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</w:t>
        </w:r>
      </w:ins>
      <w:ins w:id="6" w:author="Masahiro Date" w:date="2017-06-20T10:03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ソフトウェア</w:t>
        </w:r>
      </w:ins>
      <w:r w:rsidRPr="00B620FC">
        <w:rPr>
          <w:color w:val="7F7F7F"/>
          <w:sz w:val="36"/>
          <w:szCs w:val="36"/>
          <w:lang w:eastAsia="ja-JP"/>
        </w:rPr>
        <w:t>開発者の権利</w:t>
      </w:r>
      <w:ins w:id="7" w:author="Masahiro Date" w:date="2017-06-20T10:04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を保障し</w:t>
        </w:r>
      </w:ins>
      <w:ins w:id="8" w:author="Masahiro Date" w:date="2017-06-20T10:0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、選択された</w:t>
        </w:r>
      </w:ins>
      <w:del w:id="9" w:author="Masahiro Date" w:date="2017-06-20T10:05:00Z">
        <w:r w:rsidRPr="00B620FC" w:rsidDel="00B620FC">
          <w:rPr>
            <w:color w:val="7F7F7F"/>
            <w:sz w:val="36"/>
            <w:szCs w:val="36"/>
            <w:lang w:eastAsia="ja-JP"/>
          </w:rPr>
          <w:delText>とその</w:delText>
        </w:r>
      </w:del>
      <w:r w:rsidRPr="00B620FC">
        <w:rPr>
          <w:color w:val="7F7F7F"/>
          <w:sz w:val="36"/>
          <w:szCs w:val="36"/>
          <w:lang w:eastAsia="ja-JP"/>
        </w:rPr>
        <w:t>ライセンス</w:t>
      </w:r>
      <w:del w:id="10" w:author="Masahiro Date" w:date="2017-06-20T10:05:00Z">
        <w:r w:rsidRPr="00B620FC" w:rsidDel="00B620FC">
          <w:rPr>
            <w:color w:val="7F7F7F"/>
            <w:sz w:val="36"/>
            <w:szCs w:val="36"/>
            <w:lang w:eastAsia="ja-JP"/>
          </w:rPr>
          <w:delText>の選択</w:delText>
        </w:r>
      </w:del>
      <w:r w:rsidRPr="00B620FC">
        <w:rPr>
          <w:color w:val="7F7F7F"/>
          <w:sz w:val="36"/>
          <w:szCs w:val="36"/>
          <w:lang w:eastAsia="ja-JP"/>
        </w:rPr>
        <w:t>を尊重</w:t>
      </w:r>
      <w:ins w:id="11" w:author="Mieko Sato" w:date="2017-06-22T09:43:00Z">
        <w:r w:rsidR="0032161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する必要がある</w:t>
        </w:r>
      </w:ins>
      <w:ins w:id="12" w:author="Masahiro Date" w:date="2017-06-20T10:05:00Z">
        <w:del w:id="13" w:author="Mieko Sato" w:date="2017-06-22T09:43:00Z">
          <w:r w:rsidR="00B620FC" w:rsidDel="0032161A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しなければならない</w:delText>
          </w:r>
        </w:del>
      </w:ins>
      <w:del w:id="14" w:author="Masahiro Date" w:date="2017-06-20T10:05:00Z">
        <w:r w:rsidRPr="00B620FC" w:rsidDel="00B620FC">
          <w:rPr>
            <w:color w:val="7F7F7F"/>
            <w:sz w:val="36"/>
            <w:szCs w:val="36"/>
            <w:lang w:eastAsia="ja-JP"/>
          </w:rPr>
          <w:delText>する必要</w:delText>
        </w:r>
      </w:del>
      <w:r w:rsidRPr="00B620FC">
        <w:rPr>
          <w:color w:val="7F7F7F"/>
          <w:spacing w:val="-58"/>
          <w:sz w:val="36"/>
          <w:szCs w:val="36"/>
          <w:lang w:eastAsia="ja-JP"/>
        </w:rPr>
        <w:t xml:space="preserve"> </w:t>
      </w:r>
      <w:r w:rsidRPr="00B620FC">
        <w:rPr>
          <w:color w:val="7F7F7F"/>
          <w:spacing w:val="-14"/>
          <w:sz w:val="36"/>
          <w:szCs w:val="36"/>
          <w:lang w:eastAsia="ja-JP"/>
        </w:rPr>
        <w:t xml:space="preserve"> </w:t>
      </w:r>
    </w:p>
    <w:p w14:paraId="6D482C18" w14:textId="77777777" w:rsidR="007457BD" w:rsidRPr="00B620FC" w:rsidRDefault="00E9365D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36"/>
          <w:szCs w:val="36"/>
          <w:lang w:eastAsia="ja-JP"/>
        </w:rPr>
      </w:pPr>
      <w:ins w:id="15" w:author="Mieko Sato" w:date="2017-06-22T09:41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各企業</w:t>
        </w:r>
      </w:ins>
      <w:ins w:id="16" w:author="Mieko Sato" w:date="2017-06-22T09:50:00Z">
        <w:r w:rsidR="0032161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</w:t>
        </w:r>
      </w:ins>
      <w:ins w:id="17" w:author="Mieko Sato" w:date="2017-06-22T09:41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、本質的に</w:t>
        </w:r>
      </w:ins>
      <w:ins w:id="18" w:author="Mieko Sato" w:date="2017-06-22T09:42:00Z">
        <w:r w:rsidR="0032161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同じ</w:t>
        </w:r>
      </w:ins>
      <w:del w:id="19" w:author="Masahiro Date" w:date="2017-06-20T10:11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各企業</w:delText>
        </w:r>
      </w:del>
      <w:del w:id="20" w:author="Masahiro Date" w:date="2017-06-20T10:08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が</w:delText>
        </w:r>
      </w:del>
      <w:del w:id="21" w:author="Masahiro Date" w:date="2017-06-20T10:11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、</w:delText>
        </w:r>
      </w:del>
      <w:r w:rsidR="0004644A" w:rsidRPr="00B620FC">
        <w:rPr>
          <w:color w:val="7F7F7F"/>
          <w:sz w:val="36"/>
          <w:szCs w:val="36"/>
          <w:lang w:eastAsia="ja-JP"/>
        </w:rPr>
        <w:t>オープンソース コンプライアンス</w:t>
      </w:r>
      <w:ins w:id="22" w:author="Mieko Sato" w:date="2017-06-22T09:42:00Z">
        <w:r w:rsidR="0032161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 xml:space="preserve"> プロセスを</w:t>
        </w:r>
      </w:ins>
      <w:ins w:id="23" w:author="Masahiro Date" w:date="2017-06-20T10:08:00Z">
        <w:del w:id="24" w:author="Mieko Sato" w:date="2017-06-22T09:42:00Z">
          <w:r w:rsidR="00B620FC" w:rsidDel="0032161A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のために</w:delText>
          </w:r>
        </w:del>
      </w:ins>
      <w:del w:id="25" w:author="Masahiro Date" w:date="2017-06-20T10:08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に向けて</w:delText>
        </w:r>
      </w:del>
      <w:del w:id="26" w:author="Mieko Sato" w:date="2017-06-22T09:42:00Z">
        <w:r w:rsidR="0004644A" w:rsidRPr="00B620FC" w:rsidDel="0032161A">
          <w:rPr>
            <w:color w:val="7F7F7F"/>
            <w:sz w:val="36"/>
            <w:szCs w:val="36"/>
            <w:lang w:eastAsia="ja-JP"/>
          </w:rPr>
          <w:delText>、本質的に</w:delText>
        </w:r>
      </w:del>
      <w:ins w:id="27" w:author="Masahiro Date" w:date="2017-06-20T10:10:00Z">
        <w:del w:id="28" w:author="Mieko Sato" w:date="2017-06-22T09:42:00Z">
          <w:r w:rsidR="00B620FC" w:rsidDel="0032161A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は同じ</w:delText>
          </w:r>
        </w:del>
      </w:ins>
      <w:del w:id="29" w:author="Masahiro Date" w:date="2017-06-20T10:10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同一の</w:delText>
        </w:r>
      </w:del>
      <w:del w:id="30" w:author="Mieko Sato" w:date="2017-06-22T09:42:00Z">
        <w:r w:rsidR="0004644A" w:rsidRPr="00B620FC" w:rsidDel="0032161A">
          <w:rPr>
            <w:color w:val="7F7F7F"/>
            <w:sz w:val="36"/>
            <w:szCs w:val="36"/>
            <w:lang w:eastAsia="ja-JP"/>
          </w:rPr>
          <w:delText>プロセスを</w:delText>
        </w:r>
      </w:del>
      <w:ins w:id="31" w:author="Masahiro Date" w:date="2017-06-20T10:10:00Z">
        <w:del w:id="32" w:author="Mieko Sato" w:date="2017-06-22T09:42:00Z">
          <w:r w:rsidR="00B620FC" w:rsidDel="0032161A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各企業が</w:delText>
          </w:r>
        </w:del>
      </w:ins>
      <w:ins w:id="33" w:author="Masahiro Date" w:date="2017-06-20T10:11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作成</w:t>
        </w:r>
      </w:ins>
      <w:ins w:id="34" w:author="Mieko Sato" w:date="2017-06-22T09:42:00Z">
        <w:r w:rsidR="0032161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・</w:t>
        </w:r>
      </w:ins>
      <w:ins w:id="35" w:author="Masahiro Date" w:date="2017-06-20T10:23:00Z">
        <w:del w:id="36" w:author="Mieko Sato" w:date="2017-06-22T09:42:00Z">
          <w:r w:rsidR="003C63AA" w:rsidDel="0032161A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、</w:delText>
          </w:r>
        </w:del>
      </w:ins>
      <w:ins w:id="37" w:author="Masahiro Date" w:date="2017-06-20T10:24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実施</w:t>
        </w:r>
      </w:ins>
      <w:ins w:id="38" w:author="Masahiro Date" w:date="2017-06-20T10:11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している</w:t>
        </w:r>
      </w:ins>
      <w:del w:id="39" w:author="Masahiro Date" w:date="2017-06-20T10:11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繰り返す</w:delText>
        </w:r>
      </w:del>
    </w:p>
    <w:p w14:paraId="04D09513" w14:textId="77777777" w:rsidR="007457BD" w:rsidRPr="00B620FC" w:rsidRDefault="0032161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36"/>
          <w:szCs w:val="36"/>
          <w:lang w:eastAsia="ja-JP"/>
        </w:rPr>
      </w:pPr>
      <w:ins w:id="40" w:author="Mieko Sato" w:date="2017-06-22T09:43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各企業は、</w:t>
        </w:r>
      </w:ins>
      <w:del w:id="41" w:author="Masahiro Date" w:date="2017-06-20T10:11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各企業が、</w:delText>
        </w:r>
      </w:del>
      <w:r w:rsidR="0004644A" w:rsidRPr="00B620FC">
        <w:rPr>
          <w:color w:val="7F7F7F"/>
          <w:sz w:val="36"/>
          <w:szCs w:val="36"/>
          <w:lang w:eastAsia="ja-JP"/>
        </w:rPr>
        <w:t>ソフトウェア</w:t>
      </w:r>
      <w:ins w:id="42" w:author="Masahiro Date" w:date="2017-06-20T10:12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が利用している</w:t>
        </w:r>
      </w:ins>
      <w:del w:id="43" w:author="Masahiro Date" w:date="2017-06-20T10:12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頒布に用いられた</w:delText>
        </w:r>
      </w:del>
      <w:ins w:id="44" w:author="Masahiro Date" w:date="2017-06-20T10:12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</w:t>
        </w:r>
      </w:ins>
      <w:r w:rsidR="0004644A" w:rsidRPr="00B620FC">
        <w:rPr>
          <w:color w:val="7F7F7F"/>
          <w:sz w:val="36"/>
          <w:szCs w:val="36"/>
          <w:lang w:eastAsia="ja-JP"/>
        </w:rPr>
        <w:t>FOSSコンポーネントを特定</w:t>
      </w:r>
      <w:ins w:id="45" w:author="Mieko Sato" w:date="2017-06-22T09:51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および追跡</w:t>
        </w:r>
      </w:ins>
      <w:ins w:id="46" w:author="Masahiro Date" w:date="2017-06-20T10:12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</w:t>
        </w:r>
      </w:ins>
      <w:r w:rsidR="0004644A" w:rsidRPr="00B620FC">
        <w:rPr>
          <w:color w:val="7F7F7F"/>
          <w:sz w:val="36"/>
          <w:szCs w:val="36"/>
          <w:lang w:eastAsia="ja-JP"/>
        </w:rPr>
        <w:t>、それら</w:t>
      </w:r>
      <w:ins w:id="47" w:author="Masahiro Date" w:date="2017-06-20T10:14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が採用している</w:t>
        </w:r>
      </w:ins>
      <w:ins w:id="48" w:author="Masahiro Date" w:date="2017-06-20T10:1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</w:t>
        </w:r>
      </w:ins>
      <w:del w:id="49" w:author="Masahiro Date" w:date="2017-06-20T10:14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を追跡、その</w:delText>
        </w:r>
      </w:del>
      <w:r w:rsidR="0004644A" w:rsidRPr="00B620FC">
        <w:rPr>
          <w:color w:val="7F7F7F"/>
          <w:sz w:val="36"/>
          <w:szCs w:val="36"/>
          <w:lang w:eastAsia="ja-JP"/>
        </w:rPr>
        <w:t>ライセンス条件を</w:t>
      </w:r>
      <w:ins w:id="50" w:author="Masahiro Date" w:date="2017-06-20T10:1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遵守</w:t>
        </w:r>
      </w:ins>
      <w:del w:id="51" w:author="Masahiro Date" w:date="2017-06-20T10:15:00Z">
        <w:r w:rsidR="0004644A" w:rsidRPr="00B620FC" w:rsidDel="00B620FC">
          <w:rPr>
            <w:color w:val="7F7F7F"/>
            <w:sz w:val="36"/>
            <w:szCs w:val="36"/>
            <w:lang w:eastAsia="ja-JP"/>
          </w:rPr>
          <w:delText>履行</w:delText>
        </w:r>
      </w:del>
      <w:r w:rsidR="0004644A" w:rsidRPr="00B620FC">
        <w:rPr>
          <w:color w:val="7F7F7F"/>
          <w:sz w:val="36"/>
          <w:szCs w:val="36"/>
          <w:lang w:eastAsia="ja-JP"/>
        </w:rPr>
        <w:t>する必要</w:t>
      </w:r>
      <w:ins w:id="52" w:author="Masahiro Date" w:date="2017-06-20T10:15:00Z">
        <w:r w:rsidR="00B620F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がある</w:t>
        </w:r>
      </w:ins>
    </w:p>
    <w:p w14:paraId="50F3B339" w14:textId="77777777" w:rsidR="007457BD" w:rsidRPr="00B620FC" w:rsidRDefault="003C63A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36"/>
          <w:szCs w:val="36"/>
          <w:lang w:eastAsia="ja-JP"/>
        </w:rPr>
      </w:pPr>
      <w:ins w:id="53" w:author="Masahiro Date" w:date="2017-06-20T10:16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その</w:t>
        </w:r>
      </w:ins>
      <w:r w:rsidR="0004644A" w:rsidRPr="00B620FC">
        <w:rPr>
          <w:color w:val="7F7F7F"/>
          <w:sz w:val="36"/>
          <w:szCs w:val="36"/>
          <w:lang w:eastAsia="ja-JP"/>
        </w:rPr>
        <w:t>ソフトウェア</w:t>
      </w:r>
      <w:del w:id="54" w:author="Masahiro Date" w:date="2017-06-20T10:16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 xml:space="preserve"> コード</w:delText>
        </w:r>
      </w:del>
      <w:r w:rsidR="0004644A" w:rsidRPr="00B620FC">
        <w:rPr>
          <w:color w:val="7F7F7F"/>
          <w:sz w:val="36"/>
          <w:szCs w:val="36"/>
          <w:lang w:eastAsia="ja-JP"/>
        </w:rPr>
        <w:t>が</w:t>
      </w:r>
      <w:ins w:id="55" w:author="Masahiro Date" w:date="2017-06-20T10:41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下流</w:t>
        </w:r>
      </w:ins>
      <w:ins w:id="56" w:author="Masahiro Date" w:date="2017-06-20T10:16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企業に配布されれば</w:t>
        </w:r>
      </w:ins>
      <w:del w:id="57" w:author="Masahiro Date" w:date="2017-06-20T10:16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>下流に流れると</w:delText>
        </w:r>
      </w:del>
      <w:r w:rsidR="0004644A" w:rsidRPr="00B620FC">
        <w:rPr>
          <w:color w:val="7F7F7F"/>
          <w:sz w:val="36"/>
          <w:szCs w:val="36"/>
          <w:lang w:eastAsia="ja-JP"/>
        </w:rPr>
        <w:t>、それ</w:t>
      </w:r>
      <w:del w:id="58" w:author="Masahiro Date" w:date="2017-06-20T10:16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>ら</w:delText>
        </w:r>
      </w:del>
      <w:r w:rsidR="0004644A" w:rsidRPr="00B620FC">
        <w:rPr>
          <w:color w:val="7F7F7F"/>
          <w:sz w:val="36"/>
          <w:szCs w:val="36"/>
          <w:lang w:eastAsia="ja-JP"/>
        </w:rPr>
        <w:t>を受領した企業は、同じ作業を</w:t>
      </w:r>
      <w:ins w:id="59" w:author="Masahiro Date" w:date="2017-06-20T10:18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行う必要がある</w:t>
        </w:r>
      </w:ins>
      <w:del w:id="60" w:author="Masahiro Date" w:date="2017-06-20T10:18:00Z">
        <w:r w:rsidR="0004644A" w:rsidRPr="00B620FC" w:rsidDel="003C63AA">
          <w:rPr>
            <w:color w:val="7F7F7F"/>
            <w:sz w:val="36"/>
            <w:szCs w:val="36"/>
            <w:lang w:eastAsia="ja-JP"/>
          </w:rPr>
          <w:delText>繰り返す</w:delText>
        </w:r>
      </w:del>
    </w:p>
    <w:p w14:paraId="302F69D3" w14:textId="77777777" w:rsidR="007457BD" w:rsidRPr="00B620FC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36"/>
          <w:szCs w:val="36"/>
          <w:lang w:eastAsia="ja-JP"/>
        </w:rPr>
      </w:pPr>
      <w:r w:rsidRPr="00B620FC">
        <w:rPr>
          <w:color w:val="7F7F7F"/>
          <w:sz w:val="36"/>
          <w:szCs w:val="36"/>
          <w:lang w:eastAsia="ja-JP"/>
        </w:rPr>
        <w:t>受領</w:t>
      </w:r>
      <w:ins w:id="61" w:author="Masahiro Date" w:date="2017-06-20T10:21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した</w:t>
        </w:r>
      </w:ins>
      <w:r w:rsidRPr="00B620FC">
        <w:rPr>
          <w:color w:val="7F7F7F"/>
          <w:sz w:val="36"/>
          <w:szCs w:val="36"/>
          <w:lang w:eastAsia="ja-JP"/>
        </w:rPr>
        <w:t>企業</w:t>
      </w:r>
      <w:ins w:id="62" w:author="Mieko Sato" w:date="2017-06-22T09:52:00Z">
        <w:r w:rsidR="004C6A07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は</w:t>
        </w:r>
      </w:ins>
      <w:ins w:id="63" w:author="Masahiro Date" w:date="2017-06-20T10:22:00Z">
        <w:del w:id="64" w:author="Mieko Sato" w:date="2017-06-22T09:52:00Z">
          <w:r w:rsidR="003C63AA" w:rsidDel="004C6A07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から</w:delText>
          </w:r>
        </w:del>
      </w:ins>
      <w:del w:id="65" w:author="Masahiro Date" w:date="2017-06-20T10:23:00Z">
        <w:r w:rsidRPr="00B620FC" w:rsidDel="003C63AA">
          <w:rPr>
            <w:color w:val="7F7F7F"/>
            <w:sz w:val="36"/>
            <w:szCs w:val="36"/>
            <w:lang w:eastAsia="ja-JP"/>
          </w:rPr>
          <w:delText>は</w:delText>
        </w:r>
      </w:del>
      <w:r w:rsidRPr="00B620FC">
        <w:rPr>
          <w:color w:val="7F7F7F"/>
          <w:sz w:val="36"/>
          <w:szCs w:val="36"/>
          <w:lang w:eastAsia="ja-JP"/>
        </w:rPr>
        <w:t>、上流</w:t>
      </w:r>
      <w:ins w:id="66" w:author="Masahiro Date" w:date="2017-06-20T10:40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</w:t>
        </w:r>
      </w:ins>
      <w:del w:id="67" w:author="Masahiro Date" w:date="2017-06-20T10:40:00Z">
        <w:r w:rsidRPr="00B620FC" w:rsidDel="000F3502">
          <w:rPr>
            <w:color w:val="7F7F7F"/>
            <w:sz w:val="36"/>
            <w:szCs w:val="36"/>
            <w:lang w:eastAsia="ja-JP"/>
          </w:rPr>
          <w:delText>ベンダー</w:delText>
        </w:r>
      </w:del>
      <w:r w:rsidRPr="00B620FC">
        <w:rPr>
          <w:color w:val="7F7F7F"/>
          <w:sz w:val="36"/>
          <w:szCs w:val="36"/>
          <w:lang w:eastAsia="ja-JP"/>
        </w:rPr>
        <w:t>のコンプライアンス関連の決定</w:t>
      </w:r>
      <w:ins w:id="68" w:author="Masahiro Date" w:date="2017-06-20T10:21:00Z">
        <w:r w:rsidR="003C63A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事項</w:t>
        </w:r>
      </w:ins>
      <w:ins w:id="69" w:author="Mieko Sato" w:date="2017-06-22T09:52:00Z">
        <w:r w:rsidR="004C6A07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や</w:t>
        </w:r>
      </w:ins>
      <w:ins w:id="70" w:author="Masahiro Date" w:date="2017-06-20T10:21:00Z">
        <w:del w:id="71" w:author="Mieko Sato" w:date="2017-06-22T09:52:00Z">
          <w:r w:rsidR="003C63AA" w:rsidDel="004C6A07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、</w:delText>
          </w:r>
        </w:del>
      </w:ins>
      <w:del w:id="72" w:author="Masahiro Date" w:date="2017-06-20T10:21:00Z">
        <w:r w:rsidRPr="00B620FC" w:rsidDel="003C63AA">
          <w:rPr>
            <w:color w:val="7F7F7F"/>
            <w:sz w:val="36"/>
            <w:szCs w:val="36"/>
            <w:lang w:eastAsia="ja-JP"/>
          </w:rPr>
          <w:delText>や</w:delText>
        </w:r>
      </w:del>
      <w:r w:rsidRPr="00B620FC">
        <w:rPr>
          <w:color w:val="7F7F7F"/>
          <w:sz w:val="36"/>
          <w:szCs w:val="36"/>
          <w:lang w:eastAsia="ja-JP"/>
        </w:rPr>
        <w:t>プロセス</w:t>
      </w:r>
      <w:ins w:id="73" w:author="Mieko Sato" w:date="2017-06-22T09:53:00Z">
        <w:r w:rsidR="004C6A07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を知ることができない</w:t>
        </w:r>
      </w:ins>
      <w:del w:id="74" w:author="Masahiro Date" w:date="2017-06-20T10:22:00Z">
        <w:r w:rsidRPr="00B620FC" w:rsidDel="003C63AA">
          <w:rPr>
            <w:color w:val="7F7F7F"/>
            <w:sz w:val="36"/>
            <w:szCs w:val="36"/>
            <w:lang w:eastAsia="ja-JP"/>
          </w:rPr>
          <w:delText>について</w:delText>
        </w:r>
      </w:del>
      <w:ins w:id="75" w:author="Masahiro Date" w:date="2017-06-20T10:22:00Z">
        <w:del w:id="76" w:author="Mieko Sato" w:date="2017-06-22T09:53:00Z">
          <w:r w:rsidR="003C63AA" w:rsidDel="004C6A07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は</w:delText>
          </w:r>
        </w:del>
      </w:ins>
      <w:ins w:id="77" w:author="Masahiro Date" w:date="2017-06-20T10:23:00Z">
        <w:del w:id="78" w:author="Mieko Sato" w:date="2017-06-22T09:53:00Z">
          <w:r w:rsidR="003C63AA" w:rsidDel="004C6A07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ビジブルではない</w:delText>
          </w:r>
        </w:del>
      </w:ins>
      <w:del w:id="79" w:author="Masahiro Date" w:date="2017-06-20T10:22:00Z">
        <w:r w:rsidRPr="00B620FC" w:rsidDel="003C63AA">
          <w:rPr>
            <w:color w:val="7F7F7F"/>
            <w:sz w:val="36"/>
            <w:szCs w:val="36"/>
            <w:lang w:eastAsia="ja-JP"/>
          </w:rPr>
          <w:delText>何も</w:delText>
        </w:r>
      </w:del>
      <w:del w:id="80" w:author="Masahiro Date" w:date="2017-06-20T10:23:00Z">
        <w:r w:rsidRPr="00B620FC" w:rsidDel="003C63AA">
          <w:rPr>
            <w:color w:val="7F7F7F"/>
            <w:sz w:val="36"/>
            <w:szCs w:val="36"/>
            <w:lang w:eastAsia="ja-JP"/>
          </w:rPr>
          <w:delText>分からない</w:delText>
        </w:r>
      </w:del>
    </w:p>
    <w:p w14:paraId="25FB8E82" w14:textId="77777777" w:rsidR="007457BD" w:rsidRPr="00B620FC" w:rsidRDefault="007457BD">
      <w:pPr>
        <w:spacing w:line="211" w:lineRule="auto"/>
        <w:rPr>
          <w:sz w:val="36"/>
          <w:szCs w:val="36"/>
          <w:lang w:eastAsia="ja-JP"/>
        </w:rPr>
        <w:sectPr w:rsidR="007457BD" w:rsidRPr="00B620FC" w:rsidSect="00BA4754">
          <w:headerReference w:type="default" r:id="rId9"/>
          <w:footerReference w:type="default" r:id="rId10"/>
          <w:pgSz w:w="16838" w:h="11906" w:orient="landscape" w:code="9"/>
          <w:pgMar w:top="1580" w:right="0" w:bottom="1660" w:left="0" w:header="872" w:footer="1465" w:gutter="0"/>
          <w:pgNumType w:start="2"/>
          <w:cols w:space="720"/>
          <w:docGrid w:linePitch="299"/>
        </w:sectPr>
      </w:pPr>
    </w:p>
    <w:p w14:paraId="3E96D650" w14:textId="31250D73" w:rsidR="007457BD" w:rsidRPr="00701AAE" w:rsidRDefault="0004644A" w:rsidP="00BA4754">
      <w:pPr>
        <w:spacing w:before="111"/>
        <w:ind w:left="1455"/>
        <w:rPr>
          <w:rFonts w:ascii="Lucida Sans Unicode" w:eastAsiaTheme="minorEastAsia"/>
          <w:sz w:val="48"/>
          <w:lang w:eastAsia="ja-JP"/>
          <w:rPrChange w:id="97" w:author="Masahiro Date" w:date="2017-06-20T11:32:00Z">
            <w:rPr>
              <w:rFonts w:ascii="Lucida Sans Unicode"/>
              <w:sz w:val="48"/>
            </w:rPr>
          </w:rPrChange>
        </w:rPr>
      </w:pPr>
      <w:del w:id="98" w:author="Masahiro Date" w:date="2017-06-20T11:32:00Z">
        <w:r w:rsidDel="00701AAE">
          <w:rPr>
            <w:rFonts w:ascii="Lucida Sans Unicode"/>
            <w:color w:val="F46500"/>
            <w:sz w:val="48"/>
          </w:rPr>
          <w:lastRenderedPageBreak/>
          <w:delText>摩擦点</w:delText>
        </w:r>
      </w:del>
      <w:del w:id="99" w:author="Masahiro Date" w:date="2017-06-20T10:38:00Z">
        <w:r w:rsidDel="000F3502">
          <w:rPr>
            <w:rFonts w:ascii="Lucida Sans Unicode"/>
            <w:color w:val="F46500"/>
            <w:sz w:val="48"/>
          </w:rPr>
          <w:delText>を</w:delText>
        </w:r>
      </w:del>
      <w:del w:id="100" w:author="Masahiro Date" w:date="2017-06-20T11:32:00Z">
        <w:r w:rsidDel="00701AAE">
          <w:rPr>
            <w:rFonts w:ascii="Lucida Sans Unicode"/>
            <w:color w:val="F46500"/>
            <w:sz w:val="48"/>
          </w:rPr>
          <w:delText>解消</w:delText>
        </w:r>
      </w:del>
      <w:ins w:id="101" w:author="Masahiro Date" w:date="2017-06-20T11:32:00Z">
        <w:del w:id="102" w:author="Mieko Sato" w:date="2017-06-22T12:24:00Z">
          <w:r w:rsidR="00701AAE" w:rsidDel="00D5175D">
            <w:rPr>
              <w:rFonts w:ascii="Lucida Sans Unicode" w:eastAsiaTheme="minorEastAsia" w:hint="eastAsia"/>
              <w:color w:val="F46500"/>
              <w:sz w:val="48"/>
              <w:lang w:eastAsia="ja-JP"/>
            </w:rPr>
            <w:delText>O</w:delText>
          </w:r>
          <w:r w:rsidR="00701AAE" w:rsidDel="00D5175D">
            <w:rPr>
              <w:rFonts w:ascii="Lucida Sans Unicode" w:eastAsiaTheme="minorEastAsia"/>
              <w:color w:val="F46500"/>
              <w:sz w:val="48"/>
              <w:lang w:eastAsia="ja-JP"/>
            </w:rPr>
            <w:delText>penChain</w:delText>
          </w:r>
        </w:del>
        <w:del w:id="103" w:author="Mieko Sato" w:date="2017-06-22T11:32:00Z">
          <w:r w:rsidR="00701AAE" w:rsidDel="00906138">
            <w:rPr>
              <w:rFonts w:ascii="Lucida Sans Unicode" w:eastAsiaTheme="minorEastAsia" w:hint="eastAsia"/>
              <w:color w:val="F46500"/>
              <w:sz w:val="48"/>
              <w:lang w:eastAsia="ja-JP"/>
            </w:rPr>
            <w:delText>の</w:delText>
          </w:r>
        </w:del>
      </w:ins>
      <w:ins w:id="104" w:author="Masahiro Date" w:date="2017-06-21T09:20:00Z">
        <w:del w:id="105" w:author="Mieko Sato" w:date="2017-06-22T12:24:00Z">
          <w:r w:rsidR="000817DB" w:rsidDel="00D5175D">
            <w:rPr>
              <w:rFonts w:ascii="Lucida Sans Unicode" w:eastAsiaTheme="minorEastAsia" w:hint="eastAsia"/>
              <w:color w:val="F46500"/>
              <w:sz w:val="48"/>
              <w:lang w:eastAsia="ja-JP"/>
            </w:rPr>
            <w:delText>提供する</w:delText>
          </w:r>
        </w:del>
      </w:ins>
      <w:ins w:id="106" w:author="Masahiro Date" w:date="2017-06-21T09:22:00Z">
        <w:r w:rsidR="000817DB">
          <w:rPr>
            <w:rFonts w:ascii="Lucida Sans Unicode" w:eastAsiaTheme="minorEastAsia" w:hint="eastAsia"/>
            <w:color w:val="F46500"/>
            <w:sz w:val="48"/>
            <w:lang w:eastAsia="ja-JP"/>
          </w:rPr>
          <w:t>課題</w:t>
        </w:r>
      </w:ins>
      <w:ins w:id="107" w:author="Mieko Sato" w:date="2017-06-22T12:25:00Z">
        <w:r w:rsidR="00D5175D">
          <w:rPr>
            <w:rFonts w:ascii="Lucida Sans Unicode" w:eastAsiaTheme="minorEastAsia" w:hint="eastAsia"/>
            <w:color w:val="F46500"/>
            <w:sz w:val="48"/>
            <w:lang w:eastAsia="ja-JP"/>
          </w:rPr>
          <w:t>の</w:t>
        </w:r>
      </w:ins>
      <w:ins w:id="108" w:author="Masahiro Date" w:date="2017-06-21T09:22:00Z">
        <w:r w:rsidR="000817DB">
          <w:rPr>
            <w:rFonts w:ascii="Lucida Sans Unicode" w:eastAsiaTheme="minorEastAsia" w:hint="eastAsia"/>
            <w:color w:val="F46500"/>
            <w:sz w:val="48"/>
            <w:lang w:eastAsia="ja-JP"/>
          </w:rPr>
          <w:t>解決</w:t>
        </w:r>
        <w:del w:id="109" w:author="Mieko Sato" w:date="2017-06-22T12:25:00Z">
          <w:r w:rsidR="000817DB" w:rsidDel="00D5175D">
            <w:rPr>
              <w:rFonts w:ascii="Lucida Sans Unicode" w:eastAsiaTheme="minorEastAsia" w:hint="eastAsia"/>
              <w:color w:val="F46500"/>
              <w:sz w:val="48"/>
              <w:lang w:eastAsia="ja-JP"/>
            </w:rPr>
            <w:delText>策</w:delText>
          </w:r>
        </w:del>
      </w:ins>
    </w:p>
    <w:p w14:paraId="3BA880AC" w14:textId="31F4029B" w:rsidR="007457BD" w:rsidRPr="0009018B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36"/>
          <w:szCs w:val="36"/>
          <w:lang w:eastAsia="ja-JP"/>
          <w:rPrChange w:id="110" w:author="Masahiro Date" w:date="2017-06-20T10:27:00Z">
            <w:rPr>
              <w:sz w:val="56"/>
              <w:lang w:eastAsia="ja-JP"/>
            </w:rPr>
          </w:rPrChange>
        </w:rPr>
      </w:pPr>
      <w:del w:id="111" w:author="Masahiro Date" w:date="2017-06-20T10:37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12" w:author="Masahiro Date" w:date="2017-06-20T10:2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望むべき状況</w:delText>
        </w:r>
        <w:r w:rsidRPr="0009018B" w:rsidDel="000F3502">
          <w:rPr>
            <w:color w:val="7F7F7F"/>
            <w:sz w:val="36"/>
            <w:szCs w:val="36"/>
            <w:lang w:eastAsia="ja-JP"/>
            <w:rPrChange w:id="113" w:author="Masahiro Date" w:date="2017-06-20T10:27:00Z">
              <w:rPr>
                <w:color w:val="7F7F7F"/>
                <w:sz w:val="56"/>
                <w:lang w:eastAsia="ja-JP"/>
              </w:rPr>
            </w:rPrChange>
          </w:rPr>
          <w:delText xml:space="preserve"> = </w:delText>
        </w:r>
      </w:del>
      <w:ins w:id="114" w:author="Mieko Sato" w:date="2017-06-22T11:37:00Z">
        <w:r w:rsidR="001141F5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望ましい状況 =</w:t>
        </w:r>
      </w:ins>
      <w:ins w:id="115" w:author="Masahiro Date" w:date="2017-06-20T10:35:00Z">
        <w:del w:id="116" w:author="Mieko Sato" w:date="2017-06-22T12:20:00Z">
          <w:r w:rsidR="0009018B" w:rsidDel="00D324E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コストを</w:delText>
          </w:r>
        </w:del>
      </w:ins>
      <w:ins w:id="117" w:author="Masahiro Date" w:date="2017-06-20T10:36:00Z">
        <w:del w:id="118" w:author="Mieko Sato" w:date="2017-06-22T12:20:00Z">
          <w:r w:rsidR="0009018B" w:rsidDel="00D324E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抑えて、</w:delText>
          </w:r>
        </w:del>
      </w:ins>
      <w:r w:rsidRPr="0009018B">
        <w:rPr>
          <w:rFonts w:hint="eastAsia"/>
          <w:color w:val="7F7F7F"/>
          <w:sz w:val="36"/>
          <w:szCs w:val="36"/>
          <w:lang w:eastAsia="ja-JP"/>
          <w:rPrChange w:id="119" w:author="Masahiro Date" w:date="2017-06-20T10:27:00Z">
            <w:rPr>
              <w:rFonts w:hint="eastAsia"/>
              <w:color w:val="7F7F7F"/>
              <w:sz w:val="56"/>
              <w:lang w:eastAsia="ja-JP"/>
            </w:rPr>
          </w:rPrChange>
        </w:rPr>
        <w:t>開発者の権利を幅広く尊重</w:t>
      </w:r>
      <w:ins w:id="120" w:author="Mieko Sato" w:date="2017-06-22T12:20:00Z">
        <w:r w:rsidR="00D5175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 xml:space="preserve"> + </w:t>
        </w:r>
      </w:ins>
      <w:ins w:id="121" w:author="Mieko Sato" w:date="2017-06-22T12:22:00Z">
        <w:r w:rsidR="00D5175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低い処理</w:t>
        </w:r>
      </w:ins>
      <w:ins w:id="122" w:author="Mieko Sato" w:date="2017-06-22T12:20:00Z">
        <w:r w:rsidR="00D5175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コスト</w:t>
        </w:r>
      </w:ins>
      <w:del w:id="123" w:author="Mieko Sato" w:date="2017-06-22T09:54:00Z">
        <w:r w:rsidRPr="0009018B" w:rsidDel="00EC1027">
          <w:rPr>
            <w:color w:val="7F7F7F"/>
            <w:sz w:val="36"/>
            <w:szCs w:val="36"/>
            <w:lang w:eastAsia="ja-JP"/>
            <w:rPrChange w:id="124" w:author="Masahiro Date" w:date="2017-06-20T10:27:00Z">
              <w:rPr>
                <w:color w:val="7F7F7F"/>
                <w:sz w:val="56"/>
                <w:lang w:eastAsia="ja-JP"/>
              </w:rPr>
            </w:rPrChange>
          </w:rPr>
          <w:delText xml:space="preserve"> </w:delText>
        </w:r>
      </w:del>
      <w:del w:id="125" w:author="Masahiro Date" w:date="2017-06-20T10:36:00Z">
        <w:r w:rsidRPr="0009018B" w:rsidDel="0009018B">
          <w:rPr>
            <w:color w:val="7F7F7F"/>
            <w:sz w:val="36"/>
            <w:szCs w:val="36"/>
            <w:lang w:eastAsia="ja-JP"/>
            <w:rPrChange w:id="126" w:author="Masahiro Date" w:date="2017-06-20T10:27:00Z">
              <w:rPr>
                <w:color w:val="7F7F7F"/>
                <w:sz w:val="56"/>
                <w:lang w:eastAsia="ja-JP"/>
              </w:rPr>
            </w:rPrChange>
          </w:rPr>
          <w:delText xml:space="preserve">+ </w:delText>
        </w:r>
        <w:r w:rsidRPr="0009018B" w:rsidDel="0009018B">
          <w:rPr>
            <w:rFonts w:hint="eastAsia"/>
            <w:color w:val="7F7F7F"/>
            <w:sz w:val="36"/>
            <w:szCs w:val="36"/>
            <w:lang w:eastAsia="ja-JP"/>
            <w:rPrChange w:id="127" w:author="Masahiro Date" w:date="2017-06-20T10:2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少ない処理費用</w:delText>
        </w:r>
      </w:del>
      <w:ins w:id="128" w:author="Masahiro Date" w:date="2017-06-20T10:37:00Z">
        <w:del w:id="129" w:author="Mieko Sato" w:date="2017-06-22T12:22:00Z">
          <w:r w:rsidR="0009018B" w:rsidDel="00D5175D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するプロセス</w:delText>
          </w:r>
        </w:del>
      </w:ins>
      <w:ins w:id="130" w:author="Masahiro Date" w:date="2017-06-20T11:33:00Z">
        <w:del w:id="131" w:author="Mieko Sato" w:date="2017-06-22T12:22:00Z">
          <w:r w:rsidR="00701AAE" w:rsidDel="00D5175D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の実現</w:delText>
          </w:r>
        </w:del>
      </w:ins>
    </w:p>
    <w:p w14:paraId="4A5D1682" w14:textId="77777777" w:rsidR="007457BD" w:rsidRPr="0009018B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36"/>
          <w:szCs w:val="36"/>
          <w:lang w:eastAsia="ja-JP"/>
          <w:rPrChange w:id="132" w:author="Masahiro Date" w:date="2017-06-20T10:27:00Z">
            <w:rPr>
              <w:sz w:val="56"/>
              <w:lang w:eastAsia="ja-JP"/>
            </w:rPr>
          </w:rPrChange>
        </w:rPr>
      </w:pPr>
      <w:proofErr w:type="spellStart"/>
      <w:r w:rsidRPr="0009018B">
        <w:rPr>
          <w:color w:val="7F7F7F"/>
          <w:sz w:val="36"/>
          <w:szCs w:val="36"/>
          <w:lang w:eastAsia="ja-JP"/>
          <w:rPrChange w:id="133" w:author="Masahiro Date" w:date="2017-06-20T10:27:00Z">
            <w:rPr>
              <w:color w:val="7F7F7F"/>
              <w:sz w:val="56"/>
              <w:lang w:eastAsia="ja-JP"/>
            </w:rPr>
          </w:rPrChange>
        </w:rPr>
        <w:t>OpenChain</w:t>
      </w:r>
      <w:proofErr w:type="spellEnd"/>
      <w:r w:rsidRPr="0009018B">
        <w:rPr>
          <w:rFonts w:hint="eastAsia"/>
          <w:color w:val="7F7F7F"/>
          <w:sz w:val="36"/>
          <w:szCs w:val="36"/>
          <w:lang w:eastAsia="ja-JP"/>
          <w:rPrChange w:id="134" w:author="Masahiro Date" w:date="2017-06-20T10:27:00Z">
            <w:rPr>
              <w:rFonts w:hint="eastAsia"/>
              <w:color w:val="7F7F7F"/>
              <w:sz w:val="56"/>
              <w:lang w:eastAsia="ja-JP"/>
            </w:rPr>
          </w:rPrChange>
        </w:rPr>
        <w:t>は、</w:t>
      </w:r>
      <w:ins w:id="135" w:author="Masahiro Date" w:date="2017-06-20T10:39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企業に合わせた</w:t>
        </w:r>
      </w:ins>
      <w:r w:rsidRPr="0009018B">
        <w:rPr>
          <w:rFonts w:hint="eastAsia"/>
          <w:color w:val="7F7F7F"/>
          <w:sz w:val="36"/>
          <w:szCs w:val="36"/>
          <w:lang w:eastAsia="ja-JP"/>
          <w:rPrChange w:id="136" w:author="Masahiro Date" w:date="2017-06-20T10:27:00Z">
            <w:rPr>
              <w:rFonts w:hint="eastAsia"/>
              <w:color w:val="7F7F7F"/>
              <w:sz w:val="56"/>
              <w:lang w:eastAsia="ja-JP"/>
            </w:rPr>
          </w:rPrChange>
        </w:rPr>
        <w:t>最適化</w:t>
      </w:r>
      <w:ins w:id="137" w:author="Mieko Sato" w:date="2017-06-22T09:54:00Z">
        <w:r w:rsidR="00EC1027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や</w:t>
        </w:r>
      </w:ins>
      <w:ins w:id="138" w:author="Masahiro Date" w:date="2017-06-20T10:40:00Z">
        <w:del w:id="139" w:author="Mieko Sato" w:date="2017-06-22T09:54:00Z">
          <w:r w:rsidR="000F3502" w:rsidDel="00EC1027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、</w:delText>
          </w:r>
        </w:del>
      </w:ins>
      <w:ins w:id="140" w:author="Masahiro Date" w:date="2017-06-20T10:39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カスタマイズが可能な</w:t>
        </w:r>
      </w:ins>
      <w:del w:id="141" w:author="Masahiro Date" w:date="2017-06-20T10:39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42" w:author="Masahiro Date" w:date="2017-06-20T10:2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と個別化の自由を伴った</w:delText>
        </w:r>
      </w:del>
      <w:r w:rsidRPr="0009018B">
        <w:rPr>
          <w:rFonts w:hint="eastAsia"/>
          <w:color w:val="7F7F7F"/>
          <w:sz w:val="36"/>
          <w:szCs w:val="36"/>
          <w:lang w:eastAsia="ja-JP"/>
          <w:rPrChange w:id="143" w:author="Masahiro Date" w:date="2017-06-20T10:27:00Z">
            <w:rPr>
              <w:rFonts w:hint="eastAsia"/>
              <w:color w:val="7F7F7F"/>
              <w:sz w:val="56"/>
              <w:lang w:eastAsia="ja-JP"/>
            </w:rPr>
          </w:rPrChange>
        </w:rPr>
        <w:t>基本プロセスを提供</w:t>
      </w:r>
    </w:p>
    <w:p w14:paraId="703552C3" w14:textId="2AF4805D"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36"/>
          <w:szCs w:val="36"/>
          <w:lang w:eastAsia="ja-JP"/>
          <w:rPrChange w:id="144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rFonts w:hint="eastAsia"/>
          <w:color w:val="7F7F7F"/>
          <w:sz w:val="36"/>
          <w:szCs w:val="36"/>
          <w:lang w:eastAsia="ja-JP"/>
          <w:rPrChange w:id="145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上流</w:t>
      </w:r>
      <w:ins w:id="146" w:author="Masahiro Date" w:date="2017-06-20T10:41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</w:t>
        </w:r>
      </w:ins>
      <w:r w:rsidRPr="0009018B">
        <w:rPr>
          <w:rFonts w:hint="eastAsia"/>
          <w:color w:val="7F7F7F"/>
          <w:sz w:val="36"/>
          <w:szCs w:val="36"/>
          <w:lang w:eastAsia="ja-JP"/>
          <w:rPrChange w:id="147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のコンプライアンス</w:t>
      </w:r>
      <w:ins w:id="148" w:author="Masahiro Date" w:date="2017-06-20T10:45:00Z">
        <w:r w:rsidR="000F3502">
          <w:rPr>
            <w:rFonts w:eastAsiaTheme="minorEastAsia" w:hint="eastAsia"/>
            <w:color w:val="7F7F7F"/>
            <w:sz w:val="36"/>
            <w:szCs w:val="36"/>
            <w:lang w:eastAsia="ja-JP"/>
          </w:rPr>
          <w:t xml:space="preserve"> </w:t>
        </w:r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プロセス</w:t>
        </w:r>
      </w:ins>
      <w:ins w:id="149" w:author="Masahiro Date" w:date="2017-06-20T11:32:00Z">
        <w:r w:rsidR="00701AAE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del w:id="150" w:author="Masahiro Date" w:date="2017-06-20T10:45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51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作業</w:delText>
        </w:r>
      </w:del>
      <w:del w:id="152" w:author="Masahiro Date" w:date="2017-06-20T10:41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53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の成果</w:delText>
        </w:r>
      </w:del>
      <w:del w:id="154" w:author="Masahiro Date" w:date="2017-06-20T11:32:00Z">
        <w:r w:rsidRPr="0009018B" w:rsidDel="00701AAE">
          <w:rPr>
            <w:rFonts w:hint="eastAsia"/>
            <w:color w:val="7F7F7F"/>
            <w:sz w:val="36"/>
            <w:szCs w:val="36"/>
            <w:lang w:eastAsia="ja-JP"/>
            <w:rPrChange w:id="155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は</w:delText>
        </w:r>
      </w:del>
      <w:del w:id="156" w:author="Mieko Sato" w:date="2017-06-22T09:55:00Z">
        <w:r w:rsidRPr="0009018B" w:rsidDel="00EC1027">
          <w:rPr>
            <w:rFonts w:hint="eastAsia"/>
            <w:color w:val="7F7F7F"/>
            <w:sz w:val="36"/>
            <w:szCs w:val="36"/>
            <w:lang w:eastAsia="ja-JP"/>
            <w:rPrChange w:id="157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、</w:delText>
        </w:r>
      </w:del>
      <w:r w:rsidRPr="0009018B">
        <w:rPr>
          <w:rFonts w:hint="eastAsia"/>
          <w:color w:val="7F7F7F"/>
          <w:sz w:val="36"/>
          <w:szCs w:val="36"/>
          <w:lang w:eastAsia="ja-JP"/>
          <w:rPrChange w:id="158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他社</w:t>
      </w:r>
      <w:ins w:id="159" w:author="Mieko Sato" w:date="2017-06-22T12:26:00Z">
        <w:r w:rsidR="005322D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のために</w:t>
        </w:r>
      </w:ins>
      <w:ins w:id="160" w:author="Masahiro Date" w:date="2017-06-20T10:43:00Z">
        <w:del w:id="161" w:author="Mieko Sato" w:date="2017-06-22T12:26:00Z">
          <w:r w:rsidR="000F3502" w:rsidDel="005322DA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が再利用できるように</w:delText>
          </w:r>
        </w:del>
      </w:ins>
      <w:del w:id="162" w:author="Mieko Sato" w:date="2017-06-22T12:26:00Z">
        <w:r w:rsidRPr="0009018B" w:rsidDel="005322DA">
          <w:rPr>
            <w:rFonts w:hint="eastAsia"/>
            <w:color w:val="7F7F7F"/>
            <w:sz w:val="36"/>
            <w:szCs w:val="36"/>
            <w:lang w:eastAsia="ja-JP"/>
            <w:rPrChange w:id="163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の</w:delText>
        </w:r>
      </w:del>
      <w:del w:id="164" w:author="Masahiro Date" w:date="2017-06-20T10:43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65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ために</w:delText>
        </w:r>
      </w:del>
      <w:r w:rsidRPr="0009018B">
        <w:rPr>
          <w:rFonts w:hint="eastAsia"/>
          <w:color w:val="7F7F7F"/>
          <w:sz w:val="36"/>
          <w:szCs w:val="36"/>
          <w:lang w:eastAsia="ja-JP"/>
          <w:rPrChange w:id="166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保存</w:t>
      </w:r>
      <w:ins w:id="167" w:author="Mieko Sato" w:date="2017-06-22T12:31:00Z">
        <w:r w:rsidR="00125A7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</w:t>
        </w:r>
      </w:ins>
      <w:r w:rsidRPr="0009018B">
        <w:rPr>
          <w:rFonts w:hint="eastAsia"/>
          <w:color w:val="7F7F7F"/>
          <w:sz w:val="36"/>
          <w:szCs w:val="36"/>
          <w:lang w:eastAsia="ja-JP"/>
          <w:rPrChange w:id="168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、提供</w:t>
      </w:r>
      <w:ins w:id="169" w:author="Mieko Sato" w:date="2017-06-22T12:31:00Z">
        <w:r w:rsidR="00125A7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</w:t>
        </w:r>
      </w:ins>
      <w:ins w:id="170" w:author="Mieko Sato" w:date="2017-06-22T12:26:00Z">
        <w:r w:rsidR="005322D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、再利用可能にする</w:t>
        </w:r>
      </w:ins>
      <w:del w:id="171" w:author="Masahiro Date" w:date="2017-06-20T10:43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72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、</w:delText>
        </w:r>
      </w:del>
      <w:del w:id="173" w:author="Masahiro Date" w:date="2017-06-20T10:44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74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さらに、再利用可</w:delText>
        </w:r>
      </w:del>
    </w:p>
    <w:p w14:paraId="48B5055D" w14:textId="4221B3E7"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36"/>
          <w:szCs w:val="36"/>
          <w:lang w:eastAsia="ja-JP"/>
          <w:rPrChange w:id="175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rFonts w:hint="eastAsia"/>
          <w:color w:val="7F7F7F"/>
          <w:sz w:val="36"/>
          <w:szCs w:val="36"/>
          <w:lang w:eastAsia="ja-JP"/>
          <w:rPrChange w:id="176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下流企業</w:t>
      </w:r>
      <w:del w:id="177" w:author="Mieko Sato" w:date="2017-06-22T12:32:00Z">
        <w:r w:rsidRPr="0009018B" w:rsidDel="00125A7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178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は、</w:delText>
        </w:r>
      </w:del>
      <w:ins w:id="179" w:author="Mieko Sato" w:date="2017-06-22T12:32:00Z">
        <w:r w:rsidR="00125A7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</w:t>
        </w:r>
      </w:ins>
      <w:r w:rsidRPr="0009018B">
        <w:rPr>
          <w:rFonts w:hint="eastAsia"/>
          <w:color w:val="7F7F7F"/>
          <w:sz w:val="36"/>
          <w:szCs w:val="36"/>
          <w:lang w:eastAsia="ja-JP"/>
          <w:rPrChange w:id="180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上流</w:t>
      </w:r>
      <w:ins w:id="181" w:author="Masahiro Date" w:date="2017-06-20T10:44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企業</w:t>
        </w:r>
      </w:ins>
      <w:r w:rsidRPr="0009018B">
        <w:rPr>
          <w:rFonts w:hint="eastAsia"/>
          <w:color w:val="7F7F7F"/>
          <w:sz w:val="36"/>
          <w:szCs w:val="36"/>
          <w:lang w:eastAsia="ja-JP"/>
          <w:rPrChange w:id="182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のコンプライアンス</w:t>
      </w:r>
      <w:r w:rsidRPr="0009018B">
        <w:rPr>
          <w:color w:val="7F7F7F"/>
          <w:sz w:val="36"/>
          <w:szCs w:val="36"/>
          <w:lang w:eastAsia="ja-JP"/>
          <w:rPrChange w:id="183" w:author="Masahiro Date" w:date="2017-06-20T10:27:00Z">
            <w:rPr>
              <w:color w:val="7F7F7F"/>
              <w:sz w:val="48"/>
              <w:lang w:eastAsia="ja-JP"/>
            </w:rPr>
          </w:rPrChange>
        </w:rPr>
        <w:t xml:space="preserve"> </w:t>
      </w:r>
      <w:r w:rsidRPr="0009018B">
        <w:rPr>
          <w:rFonts w:hint="eastAsia"/>
          <w:color w:val="7F7F7F"/>
          <w:sz w:val="36"/>
          <w:szCs w:val="36"/>
          <w:lang w:eastAsia="ja-JP"/>
          <w:rPrChange w:id="184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プロセスを理解し、</w:t>
      </w:r>
      <w:ins w:id="185" w:author="Masahiro Date" w:date="2017-06-20T10:46:00Z">
        <w:r w:rsidR="000F3502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それを</w:t>
        </w:r>
      </w:ins>
      <w:del w:id="186" w:author="Masahiro Date" w:date="2017-06-20T10:46:00Z">
        <w:r w:rsidRPr="0009018B" w:rsidDel="000F3502">
          <w:rPr>
            <w:rFonts w:hint="eastAsia"/>
            <w:color w:val="7F7F7F"/>
            <w:sz w:val="36"/>
            <w:szCs w:val="36"/>
            <w:lang w:eastAsia="ja-JP"/>
            <w:rPrChange w:id="187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コンプライアンスの成果を</w:delText>
        </w:r>
      </w:del>
      <w:r w:rsidRPr="0009018B">
        <w:rPr>
          <w:rFonts w:hint="eastAsia"/>
          <w:color w:val="7F7F7F"/>
          <w:sz w:val="36"/>
          <w:szCs w:val="36"/>
          <w:lang w:eastAsia="ja-JP"/>
          <w:rPrChange w:id="188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再利用</w:t>
      </w:r>
      <w:ins w:id="189" w:author="Mieko Sato" w:date="2017-06-22T11:42:00Z">
        <w:r w:rsidR="00196836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ins w:id="190" w:author="Masahiro Date" w:date="2017-06-20T10:46:00Z">
        <w:del w:id="191" w:author="Mieko Sato" w:date="2017-06-22T11:42:00Z">
          <w:r w:rsidR="000F3502" w:rsidDel="00196836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することが可能</w:delText>
          </w:r>
        </w:del>
      </w:ins>
    </w:p>
    <w:p w14:paraId="639BAACF" w14:textId="0B9E202E"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36"/>
          <w:szCs w:val="36"/>
          <w:lang w:eastAsia="ja-JP"/>
          <w:rPrChange w:id="192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rFonts w:hint="eastAsia"/>
          <w:color w:val="7F7F7F"/>
          <w:sz w:val="36"/>
          <w:szCs w:val="36"/>
          <w:lang w:eastAsia="ja-JP"/>
          <w:rPrChange w:id="193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サプライチェーン全体に</w:t>
      </w:r>
      <w:del w:id="194" w:author="Mieko Sato" w:date="2017-06-22T09:57:00Z">
        <w:r w:rsidRPr="0009018B" w:rsidDel="00EC1027">
          <w:rPr>
            <w:rFonts w:hint="eastAsia"/>
            <w:color w:val="7F7F7F"/>
            <w:sz w:val="36"/>
            <w:szCs w:val="36"/>
            <w:lang w:eastAsia="ja-JP"/>
            <w:rPrChange w:id="195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渡って</w:delText>
        </w:r>
      </w:del>
      <w:r w:rsidRPr="0009018B">
        <w:rPr>
          <w:rFonts w:hint="eastAsia"/>
          <w:color w:val="7F7F7F"/>
          <w:sz w:val="36"/>
          <w:szCs w:val="36"/>
          <w:lang w:eastAsia="ja-JP"/>
          <w:rPrChange w:id="196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、より</w:t>
      </w:r>
      <w:del w:id="197" w:author="Masahiro Date" w:date="2017-06-20T10:49:00Z">
        <w:r w:rsidRPr="0009018B" w:rsidDel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198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高い信頼性</w:delText>
        </w:r>
      </w:del>
      <w:ins w:id="199" w:author="Mieko Sato" w:date="2017-06-22T12:29:00Z">
        <w:r w:rsidR="005322D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高い</w:t>
        </w:r>
      </w:ins>
      <w:ins w:id="200" w:author="Masahiro Date" w:date="2017-06-20T10:49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信頼性</w:t>
        </w:r>
      </w:ins>
      <w:ins w:id="201" w:author="Mieko Sato" w:date="2017-06-22T12:29:00Z">
        <w:r w:rsidR="005322D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が生まれる</w:t>
        </w:r>
      </w:ins>
      <w:ins w:id="202" w:author="Masahiro Date" w:date="2017-06-20T10:49:00Z">
        <w:del w:id="203" w:author="Mieko Sato" w:date="2017-06-22T12:34:00Z">
          <w:r w:rsidR="00046C83" w:rsidDel="00125A72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の高いコンプライアンスの</w:delText>
          </w:r>
        </w:del>
      </w:ins>
      <w:ins w:id="204" w:author="Masahiro Date" w:date="2017-06-20T10:47:00Z">
        <w:del w:id="205" w:author="Mieko Sato" w:date="2017-06-22T12:34:00Z">
          <w:r w:rsidR="000F3502" w:rsidDel="00125A72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実現</w:delText>
          </w:r>
        </w:del>
      </w:ins>
    </w:p>
    <w:p w14:paraId="65F4A1DC" w14:textId="77777777" w:rsidR="007457BD" w:rsidRPr="0009018B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36"/>
          <w:szCs w:val="36"/>
          <w:lang w:eastAsia="ja-JP"/>
          <w:rPrChange w:id="206" w:author="Masahiro Date" w:date="2017-06-20T10:27:00Z">
            <w:rPr>
              <w:sz w:val="48"/>
              <w:lang w:eastAsia="ja-JP"/>
            </w:rPr>
          </w:rPrChange>
        </w:rPr>
      </w:pPr>
      <w:r w:rsidRPr="0009018B">
        <w:rPr>
          <w:rFonts w:hint="eastAsia"/>
          <w:color w:val="7F7F7F"/>
          <w:sz w:val="36"/>
          <w:szCs w:val="36"/>
          <w:lang w:eastAsia="ja-JP"/>
          <w:rPrChange w:id="207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コンプライアンスが、ソフトウェア開発プロセスに</w:t>
      </w:r>
      <w:ins w:id="208" w:author="Masahiro Date" w:date="2017-06-20T10:50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大きな</w:t>
        </w:r>
      </w:ins>
      <w:r w:rsidRPr="0009018B">
        <w:rPr>
          <w:rFonts w:hint="eastAsia"/>
          <w:color w:val="7F7F7F"/>
          <w:sz w:val="36"/>
          <w:szCs w:val="36"/>
          <w:lang w:eastAsia="ja-JP"/>
          <w:rPrChange w:id="209" w:author="Masahiro Date" w:date="2017-06-20T10:27:00Z">
            <w:rPr>
              <w:rFonts w:hint="eastAsia"/>
              <w:color w:val="7F7F7F"/>
              <w:sz w:val="48"/>
              <w:lang w:eastAsia="ja-JP"/>
            </w:rPr>
          </w:rPrChange>
        </w:rPr>
        <w:t>影響</w:t>
      </w:r>
      <w:ins w:id="210" w:author="Masahiro Date" w:date="2017-06-20T10:51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del w:id="211" w:author="Masahiro Date" w:date="2017-06-20T10:50:00Z">
        <w:r w:rsidRPr="0009018B" w:rsidDel="00046C83">
          <w:rPr>
            <w:rFonts w:hint="eastAsia"/>
            <w:color w:val="7F7F7F"/>
            <w:sz w:val="36"/>
            <w:szCs w:val="36"/>
            <w:lang w:eastAsia="ja-JP"/>
            <w:rPrChange w:id="212" w:author="Masahiro Date" w:date="2017-06-20T10:27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を与えることを防ぐ</w:delText>
        </w:r>
      </w:del>
      <w:ins w:id="213" w:author="Masahiro Date" w:date="2017-06-20T10:50:00Z">
        <w:r w:rsidR="00046C8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与えない</w:t>
        </w:r>
      </w:ins>
    </w:p>
    <w:p w14:paraId="74F26CE1" w14:textId="77777777" w:rsidR="007457BD" w:rsidRPr="0009018B" w:rsidRDefault="007457BD">
      <w:pPr>
        <w:rPr>
          <w:sz w:val="36"/>
          <w:szCs w:val="36"/>
          <w:lang w:eastAsia="ja-JP"/>
          <w:rPrChange w:id="214" w:author="Masahiro Date" w:date="2017-06-20T10:27:00Z">
            <w:rPr>
              <w:sz w:val="48"/>
              <w:lang w:eastAsia="ja-JP"/>
            </w:rPr>
          </w:rPrChange>
        </w:rPr>
        <w:sectPr w:rsidR="007457BD" w:rsidRPr="0009018B" w:rsidSect="00BA4754">
          <w:headerReference w:type="default" r:id="rId11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14:paraId="1347EC87" w14:textId="77777777" w:rsidR="007457BD" w:rsidRDefault="0004644A">
      <w:pPr>
        <w:spacing w:before="111"/>
        <w:ind w:left="1455"/>
        <w:rPr>
          <w:rFonts w:ascii="Lucida Sans Unicode"/>
          <w:sz w:val="48"/>
          <w:lang w:eastAsia="ja-JP"/>
        </w:rPr>
      </w:pPr>
      <w:r>
        <w:rPr>
          <w:rFonts w:ascii="Lucida Sans Unicode"/>
          <w:color w:val="F46500"/>
          <w:sz w:val="48"/>
          <w:lang w:eastAsia="ja-JP"/>
        </w:rPr>
        <w:lastRenderedPageBreak/>
        <w:t>オープンソース</w:t>
      </w:r>
      <w:r>
        <w:rPr>
          <w:rFonts w:ascii="Lucida Sans Unicode"/>
          <w:color w:val="F46500"/>
          <w:sz w:val="48"/>
          <w:lang w:eastAsia="ja-JP"/>
        </w:rPr>
        <w:t xml:space="preserve"> </w:t>
      </w:r>
      <w:r>
        <w:rPr>
          <w:rFonts w:ascii="Lucida Sans Unicode"/>
          <w:color w:val="F46500"/>
          <w:sz w:val="48"/>
          <w:lang w:eastAsia="ja-JP"/>
        </w:rPr>
        <w:t>ソフトウェア</w:t>
      </w:r>
      <w:ins w:id="215" w:author="Masahiro Date" w:date="2017-06-20T10:55:00Z">
        <w:r w:rsidR="002A3553">
          <w:rPr>
            <w:rFonts w:ascii="Lucida Sans Unicode" w:eastAsiaTheme="minorEastAsia" w:hint="eastAsia"/>
            <w:color w:val="F46500"/>
            <w:sz w:val="48"/>
            <w:lang w:eastAsia="ja-JP"/>
          </w:rPr>
          <w:t xml:space="preserve"> </w:t>
        </w:r>
        <w:r w:rsidR="002A3553">
          <w:rPr>
            <w:rFonts w:ascii="Lucida Sans Unicode" w:eastAsiaTheme="minorEastAsia" w:hint="eastAsia"/>
            <w:color w:val="F46500"/>
            <w:sz w:val="48"/>
            <w:lang w:eastAsia="ja-JP"/>
          </w:rPr>
          <w:t>ガバナンス</w:t>
        </w:r>
      </w:ins>
      <w:del w:id="216" w:author="Masahiro Date" w:date="2017-06-20T10:52:00Z">
        <w:r w:rsidDel="002A3553">
          <w:rPr>
            <w:rFonts w:ascii="Lucida Sans Unicode"/>
            <w:color w:val="F46500"/>
            <w:sz w:val="48"/>
            <w:lang w:eastAsia="ja-JP"/>
          </w:rPr>
          <w:delText>の</w:delText>
        </w:r>
      </w:del>
      <w:del w:id="217" w:author="Masahiro Date" w:date="2017-06-20T10:55:00Z">
        <w:r w:rsidDel="002A3553">
          <w:rPr>
            <w:rFonts w:ascii="Lucida Sans Unicode"/>
            <w:color w:val="F46500"/>
            <w:sz w:val="48"/>
            <w:lang w:eastAsia="ja-JP"/>
          </w:rPr>
          <w:delText>管理</w:delText>
        </w:r>
      </w:del>
      <w:ins w:id="218" w:author="Masahiro Date" w:date="2017-06-20T10:55:00Z">
        <w:r w:rsidR="002A3553">
          <w:rPr>
            <w:rFonts w:asciiTheme="minorEastAsia" w:eastAsiaTheme="minorEastAsia" w:hAnsiTheme="minorEastAsia" w:hint="eastAsia"/>
            <w:color w:val="F46500"/>
            <w:sz w:val="48"/>
            <w:lang w:eastAsia="ja-JP"/>
          </w:rPr>
          <w:t>の</w:t>
        </w:r>
      </w:ins>
      <w:ins w:id="219" w:author="Masahiro Date" w:date="2017-06-20T10:52:00Z">
        <w:r w:rsidR="002A3553">
          <w:rPr>
            <w:rFonts w:asciiTheme="minorEastAsia" w:eastAsiaTheme="minorEastAsia" w:hAnsiTheme="minorEastAsia" w:hint="eastAsia"/>
            <w:color w:val="F46500"/>
            <w:sz w:val="48"/>
            <w:lang w:eastAsia="ja-JP"/>
          </w:rPr>
          <w:t>ための</w:t>
        </w:r>
      </w:ins>
      <w:del w:id="220" w:author="Masahiro Date" w:date="2017-06-20T10:52:00Z">
        <w:r w:rsidDel="002A3553">
          <w:rPr>
            <w:rFonts w:ascii="Lucida Sans Unicode"/>
            <w:color w:val="F46500"/>
            <w:sz w:val="48"/>
            <w:lang w:eastAsia="ja-JP"/>
          </w:rPr>
          <w:delText>に対する</w:delText>
        </w:r>
      </w:del>
      <w:r>
        <w:rPr>
          <w:rFonts w:ascii="Lucida Sans Unicode"/>
          <w:color w:val="F46500"/>
          <w:sz w:val="48"/>
          <w:lang w:eastAsia="ja-JP"/>
        </w:rPr>
        <w:t>共通</w:t>
      </w:r>
      <w:del w:id="221" w:author="Masahiro Date" w:date="2017-06-20T10:52:00Z">
        <w:r w:rsidDel="002A3553">
          <w:rPr>
            <w:rFonts w:ascii="Lucida Sans Unicode"/>
            <w:color w:val="F46500"/>
            <w:sz w:val="48"/>
            <w:lang w:eastAsia="ja-JP"/>
          </w:rPr>
          <w:delText>の</w:delText>
        </w:r>
      </w:del>
      <w:r>
        <w:rPr>
          <w:rFonts w:ascii="Lucida Sans Unicode"/>
          <w:color w:val="F46500"/>
          <w:sz w:val="48"/>
          <w:lang w:eastAsia="ja-JP"/>
        </w:rPr>
        <w:t>プロセス</w:t>
      </w:r>
    </w:p>
    <w:p w14:paraId="4949A307" w14:textId="77777777" w:rsidR="007457BD" w:rsidRPr="002A3553" w:rsidRDefault="00E67E23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36"/>
          <w:szCs w:val="36"/>
          <w:lang w:eastAsia="ja-JP"/>
          <w:rPrChange w:id="222" w:author="Masahiro Date" w:date="2017-06-20T10:51:00Z">
            <w:rPr>
              <w:sz w:val="56"/>
              <w:lang w:eastAsia="ja-JP"/>
            </w:rPr>
          </w:rPrChange>
        </w:rPr>
      </w:pPr>
      <w:ins w:id="223" w:author="Mieko Sato" w:date="2017-06-22T10:15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以下の</w:t>
        </w:r>
      </w:ins>
      <w:ins w:id="224" w:author="Mieko Sato" w:date="2017-06-22T10:21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要素を備えるための</w:t>
        </w:r>
      </w:ins>
      <w:ins w:id="225" w:author="Mieko Sato" w:date="2017-06-22T10:16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最小限の標準を</w:t>
        </w:r>
      </w:ins>
      <w:ins w:id="226" w:author="Mieko Sato" w:date="2017-06-22T10:21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明記した</w:t>
        </w:r>
      </w:ins>
      <w:ins w:id="227" w:author="Mieko Sato" w:date="2017-06-22T10:16:00Z">
        <w:r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新しい</w:t>
        </w:r>
      </w:ins>
      <w:del w:id="228" w:author="Masahiro Date" w:date="2017-06-21T09:27:00Z">
        <w:r w:rsidR="0004644A" w:rsidRPr="002A3553" w:rsidDel="000817DB">
          <w:rPr>
            <w:rFonts w:hint="eastAsia"/>
            <w:color w:val="7F7F7F"/>
            <w:sz w:val="36"/>
            <w:szCs w:val="36"/>
            <w:lang w:eastAsia="ja-JP"/>
            <w:rPrChange w:id="229" w:author="Masahiro Date" w:date="2017-06-20T10:51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最小限を定義した</w:delText>
        </w:r>
      </w:del>
      <w:r w:rsidR="0004644A" w:rsidRPr="002A3553">
        <w:rPr>
          <w:rFonts w:hint="eastAsia"/>
          <w:color w:val="7F7F7F"/>
          <w:sz w:val="36"/>
          <w:szCs w:val="36"/>
          <w:lang w:eastAsia="ja-JP"/>
          <w:rPrChange w:id="230" w:author="Masahiro Date" w:date="2017-06-20T10:51:00Z">
            <w:rPr>
              <w:rFonts w:hint="eastAsia"/>
              <w:color w:val="7F7F7F"/>
              <w:sz w:val="56"/>
              <w:lang w:eastAsia="ja-JP"/>
            </w:rPr>
          </w:rPrChange>
        </w:rPr>
        <w:t>適合性評価標準</w:t>
      </w:r>
      <w:ins w:id="231" w:author="Masahiro Date" w:date="2017-06-21T09:26:00Z">
        <w:del w:id="232" w:author="Mieko Sato" w:date="2017-06-22T10:16:00Z">
          <w:r w:rsidR="000817DB" w:rsidDel="00E67E2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は</w:delText>
          </w:r>
        </w:del>
      </w:ins>
      <w:ins w:id="233" w:author="Masahiro Date" w:date="2017-06-21T09:27:00Z">
        <w:del w:id="234" w:author="Mieko Sato" w:date="2017-06-22T10:16:00Z">
          <w:r w:rsidR="000817DB" w:rsidDel="00E67E2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必須なものを洗練して提供</w:delText>
          </w:r>
        </w:del>
      </w:ins>
      <w:del w:id="235" w:author="Masahiro Date" w:date="2017-06-21T09:27:00Z">
        <w:r w:rsidR="0004644A" w:rsidRPr="002A3553" w:rsidDel="000817DB">
          <w:rPr>
            <w:rFonts w:hint="eastAsia"/>
            <w:color w:val="7F7F7F"/>
            <w:sz w:val="36"/>
            <w:szCs w:val="36"/>
            <w:lang w:eastAsia="ja-JP"/>
            <w:rPrChange w:id="236" w:author="Masahiro Date" w:date="2017-06-20T10:51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であり、以下をもたらす；</w:delText>
        </w:r>
      </w:del>
    </w:p>
    <w:p w14:paraId="29000EEC" w14:textId="77777777"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36"/>
          <w:szCs w:val="36"/>
          <w:lang w:eastAsia="ja-JP"/>
          <w:rPrChange w:id="237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38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信頼</w:t>
      </w:r>
      <w:ins w:id="239" w:author="Masahiro Date" w:date="2017-06-21T09:29:00Z">
        <w:r w:rsidR="000817D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del w:id="240" w:author="Masahiro Date" w:date="2017-06-21T09:29:00Z">
        <w:r w:rsidRPr="002A3553" w:rsidDel="000817DB">
          <w:rPr>
            <w:rFonts w:hint="eastAsia"/>
            <w:color w:val="7F7F7F"/>
            <w:sz w:val="36"/>
            <w:szCs w:val="36"/>
            <w:lang w:eastAsia="ja-JP"/>
            <w:rPrChange w:id="241" w:author="Masahiro Date" w:date="2017-06-20T10:51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性のある</w:delText>
        </w:r>
      </w:del>
      <w:r w:rsidRPr="002A3553">
        <w:rPr>
          <w:rFonts w:hint="eastAsia"/>
          <w:color w:val="7F7F7F"/>
          <w:sz w:val="36"/>
          <w:szCs w:val="36"/>
          <w:lang w:eastAsia="ja-JP"/>
          <w:rPrChange w:id="242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社内プロセス</w:t>
      </w:r>
      <w:ins w:id="243" w:author="Masahiro Date" w:date="2017-06-21T09:29:00Z">
        <w:del w:id="244" w:author="Mieko Sato" w:date="2017-06-22T10:17:00Z">
          <w:r w:rsidR="000817DB" w:rsidDel="00E67E2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の構築</w:delText>
          </w:r>
        </w:del>
      </w:ins>
    </w:p>
    <w:p w14:paraId="0249433D" w14:textId="77777777"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245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46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コンプライアンス</w:t>
      </w:r>
      <w:ins w:id="247" w:author="Mieko Sato" w:date="2017-06-22T10:18:00Z">
        <w:r w:rsidR="00E67E2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</w:t>
        </w:r>
      </w:ins>
      <w:ins w:id="248" w:author="Mieko Sato" w:date="2017-06-22T10:22:00Z">
        <w:r w:rsidR="00E67E23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知識を持つ</w:t>
        </w:r>
      </w:ins>
      <w:del w:id="249" w:author="Mieko Sato" w:date="2017-06-22T10:19:00Z">
        <w:r w:rsidRPr="002A3553" w:rsidDel="00E67E23">
          <w:rPr>
            <w:rFonts w:hint="eastAsia"/>
            <w:color w:val="7F7F7F"/>
            <w:sz w:val="36"/>
            <w:szCs w:val="36"/>
            <w:lang w:eastAsia="ja-JP"/>
            <w:rPrChange w:id="250" w:author="Masahiro Date" w:date="2017-06-20T10:51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を理解</w:delText>
        </w:r>
      </w:del>
      <w:ins w:id="251" w:author="Masahiro Date" w:date="2017-06-21T09:30:00Z">
        <w:del w:id="252" w:author="Mieko Sato" w:date="2017-06-22T10:19:00Z">
          <w:r w:rsidR="00B95338" w:rsidDel="00E67E2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する</w:delText>
          </w:r>
        </w:del>
      </w:ins>
      <w:del w:id="253" w:author="Mieko Sato" w:date="2017-06-22T10:19:00Z">
        <w:r w:rsidRPr="002A3553" w:rsidDel="00E67E23">
          <w:rPr>
            <w:rFonts w:hint="eastAsia"/>
            <w:color w:val="7F7F7F"/>
            <w:sz w:val="36"/>
            <w:szCs w:val="36"/>
            <w:lang w:eastAsia="ja-JP"/>
            <w:rPrChange w:id="254" w:author="Masahiro Date" w:date="2017-06-20T10:51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した</w:delText>
        </w:r>
      </w:del>
      <w:r w:rsidRPr="002A3553">
        <w:rPr>
          <w:rFonts w:hint="eastAsia"/>
          <w:color w:val="7F7F7F"/>
          <w:sz w:val="36"/>
          <w:szCs w:val="36"/>
          <w:lang w:eastAsia="ja-JP"/>
          <w:rPrChange w:id="255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要員</w:t>
      </w:r>
      <w:ins w:id="256" w:author="Masahiro Date" w:date="2017-06-21T09:31:00Z">
        <w:del w:id="257" w:author="Mieko Sato" w:date="2017-06-22T10:19:00Z">
          <w:r w:rsidR="00B95338" w:rsidDel="00E67E23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の育成</w:delText>
          </w:r>
        </w:del>
      </w:ins>
    </w:p>
    <w:p w14:paraId="4FA523EC" w14:textId="77777777" w:rsidR="007457BD" w:rsidRPr="002A3553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36"/>
          <w:szCs w:val="36"/>
          <w:lang w:eastAsia="ja-JP"/>
          <w:rPrChange w:id="258" w:author="Masahiro Date" w:date="2017-06-20T10:51:00Z">
            <w:rPr>
              <w:sz w:val="56"/>
              <w:lang w:eastAsia="ja-JP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59" w:author="Masahiro Date" w:date="2017-06-20T10:51:00Z">
            <w:rPr>
              <w:rFonts w:hint="eastAsia"/>
              <w:color w:val="7F7F7F"/>
              <w:sz w:val="56"/>
              <w:lang w:eastAsia="ja-JP"/>
            </w:rPr>
          </w:rPrChange>
        </w:rPr>
        <w:t>信頼性</w:t>
      </w:r>
      <w:ins w:id="260" w:author="Masahiro Date" w:date="2017-06-21T09:31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del w:id="261" w:author="Masahiro Date" w:date="2017-06-21T09:31:00Z">
        <w:r w:rsidRPr="002A3553" w:rsidDel="00B95338">
          <w:rPr>
            <w:rFonts w:hint="eastAsia"/>
            <w:color w:val="7F7F7F"/>
            <w:sz w:val="36"/>
            <w:szCs w:val="36"/>
            <w:lang w:eastAsia="ja-JP"/>
            <w:rPrChange w:id="262" w:author="Masahiro Date" w:date="2017-06-20T10:51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のある</w:delText>
        </w:r>
      </w:del>
      <w:r w:rsidRPr="002A3553">
        <w:rPr>
          <w:rFonts w:hint="eastAsia"/>
          <w:color w:val="7F7F7F"/>
          <w:sz w:val="36"/>
          <w:szCs w:val="36"/>
          <w:lang w:eastAsia="ja-JP"/>
          <w:rPrChange w:id="263" w:author="Masahiro Date" w:date="2017-06-20T10:51:00Z">
            <w:rPr>
              <w:rFonts w:hint="eastAsia"/>
              <w:color w:val="7F7F7F"/>
              <w:sz w:val="56"/>
              <w:lang w:eastAsia="ja-JP"/>
            </w:rPr>
          </w:rPrChange>
        </w:rPr>
        <w:t>社内プロセス</w:t>
      </w:r>
      <w:ins w:id="264" w:author="Mieko Sato" w:date="2017-06-22T10:28:00Z">
        <w:r w:rsidR="008A339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には以下が含まれる</w:t>
        </w:r>
      </w:ins>
      <w:ins w:id="265" w:author="Masahiro Date" w:date="2017-06-21T09:31:00Z">
        <w:del w:id="266" w:author="Mieko Sato" w:date="2017-06-22T10:28:00Z">
          <w:r w:rsidR="00B95338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とは</w:delText>
          </w:r>
        </w:del>
      </w:ins>
      <w:del w:id="267" w:author="Masahiro Date" w:date="2017-06-21T09:31:00Z">
        <w:r w:rsidRPr="002A3553" w:rsidDel="00B95338">
          <w:rPr>
            <w:rFonts w:hint="eastAsia"/>
            <w:color w:val="7F7F7F"/>
            <w:sz w:val="36"/>
            <w:szCs w:val="36"/>
            <w:lang w:eastAsia="ja-JP"/>
            <w:rPrChange w:id="268" w:author="Masahiro Date" w:date="2017-06-20T10:51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には以下が含まれる；</w:delText>
        </w:r>
      </w:del>
    </w:p>
    <w:p w14:paraId="0D5FE763" w14:textId="77777777"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36"/>
          <w:szCs w:val="36"/>
          <w:lang w:eastAsia="ja-JP"/>
          <w:rPrChange w:id="269" w:author="Masahiro Date" w:date="2017-06-20T10:51:00Z">
            <w:rPr>
              <w:sz w:val="48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70" w:author="Masahiro Date" w:date="2017-06-20T10:51:00Z">
            <w:rPr>
              <w:rFonts w:hint="eastAsia"/>
              <w:color w:val="7F7F7F"/>
              <w:sz w:val="48"/>
            </w:rPr>
          </w:rPrChange>
        </w:rPr>
        <w:t>ポリシー</w:t>
      </w:r>
      <w:ins w:id="271" w:author="Masahiro Date" w:date="2017-06-21T09:45:00Z">
        <w:del w:id="272" w:author="Mieko Sato" w:date="2017-06-22T10:25:00Z">
          <w:r w:rsidR="00AA4ACC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が</w:delText>
          </w:r>
        </w:del>
      </w:ins>
      <w:del w:id="273" w:author="Masahiro Date" w:date="2017-06-21T09:45:00Z">
        <w:r w:rsidRPr="002A3553" w:rsidDel="00AA4ACC">
          <w:rPr>
            <w:rFonts w:hint="eastAsia"/>
            <w:color w:val="7F7F7F"/>
            <w:sz w:val="36"/>
            <w:szCs w:val="36"/>
            <w:lang w:eastAsia="ja-JP"/>
            <w:rPrChange w:id="274" w:author="Masahiro Date" w:date="2017-06-20T10:51:00Z">
              <w:rPr>
                <w:rFonts w:hint="eastAsia"/>
                <w:color w:val="7F7F7F"/>
                <w:sz w:val="48"/>
              </w:rPr>
            </w:rPrChange>
          </w:rPr>
          <w:delText>の</w:delText>
        </w:r>
      </w:del>
      <w:ins w:id="275" w:author="Mieko Sato" w:date="2017-06-22T10:25:00Z">
        <w:r w:rsidR="008A339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</w:t>
        </w:r>
      </w:ins>
      <w:r w:rsidRPr="002A3553">
        <w:rPr>
          <w:rFonts w:hint="eastAsia"/>
          <w:color w:val="7F7F7F"/>
          <w:sz w:val="36"/>
          <w:szCs w:val="36"/>
          <w:lang w:eastAsia="ja-JP"/>
          <w:rPrChange w:id="276" w:author="Masahiro Date" w:date="2017-06-20T10:51:00Z">
            <w:rPr>
              <w:rFonts w:hint="eastAsia"/>
              <w:color w:val="7F7F7F"/>
              <w:sz w:val="48"/>
            </w:rPr>
          </w:rPrChange>
        </w:rPr>
        <w:t>文書化</w:t>
      </w:r>
      <w:ins w:id="277" w:author="Masahiro Date" w:date="2017-06-21T09:45:00Z">
        <w:del w:id="278" w:author="Mieko Sato" w:date="2017-06-22T10:25:00Z">
          <w:r w:rsidR="00AA4ACC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されている</w:delText>
          </w:r>
        </w:del>
      </w:ins>
    </w:p>
    <w:p w14:paraId="333C727E" w14:textId="77777777"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279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80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権限と専門性を備えた社内の意志決定機関による</w:t>
      </w:r>
      <w:ins w:id="281" w:author="Masahiro Date" w:date="2017-06-21T09:32:00Z">
        <w:r w:rsidR="00B95338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ガバナンス</w:t>
        </w:r>
      </w:ins>
      <w:ins w:id="282" w:author="Masahiro Date" w:date="2017-06-21T09:45:00Z">
        <w:del w:id="283" w:author="Mieko Sato" w:date="2017-06-22T10:26:00Z">
          <w:r w:rsidR="00AA4ACC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を</w:delText>
          </w:r>
        </w:del>
      </w:ins>
      <w:ins w:id="284" w:author="Masahiro Date" w:date="2017-06-21T09:32:00Z">
        <w:del w:id="285" w:author="Mieko Sato" w:date="2017-06-22T10:26:00Z">
          <w:r w:rsidR="00B95338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実現</w:delText>
          </w:r>
        </w:del>
      </w:ins>
      <w:del w:id="286" w:author="Masahiro Date" w:date="2017-06-21T09:32:00Z">
        <w:r w:rsidRPr="002A3553" w:rsidDel="00B95338">
          <w:rPr>
            <w:rFonts w:hint="eastAsia"/>
            <w:color w:val="7F7F7F"/>
            <w:sz w:val="36"/>
            <w:szCs w:val="36"/>
            <w:lang w:eastAsia="ja-JP"/>
            <w:rPrChange w:id="287" w:author="Masahiro Date" w:date="2017-06-20T10:51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統制</w:delText>
        </w:r>
      </w:del>
    </w:p>
    <w:p w14:paraId="31012816" w14:textId="77777777"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288" w:author="Masahiro Date" w:date="2017-06-20T10:51:00Z">
            <w:rPr>
              <w:sz w:val="48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89" w:author="Masahiro Date" w:date="2017-06-20T10:51:00Z">
            <w:rPr>
              <w:rFonts w:hint="eastAsia"/>
              <w:color w:val="7F7F7F"/>
              <w:sz w:val="48"/>
            </w:rPr>
          </w:rPrChange>
        </w:rPr>
        <w:t>社内の適合性</w:t>
      </w:r>
      <w:ins w:id="290" w:author="Mieko Sato" w:date="2017-06-22T10:29:00Z">
        <w:r w:rsidR="008A339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</w:t>
        </w:r>
      </w:ins>
      <w:ins w:id="291" w:author="Masahiro Date" w:date="2017-06-21T09:33:00Z">
        <w:del w:id="292" w:author="Mieko Sato" w:date="2017-06-22T10:29:00Z">
          <w:r w:rsidR="00B95338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評価過程</w:delText>
          </w:r>
        </w:del>
      </w:ins>
      <w:ins w:id="293" w:author="Masahiro Date" w:date="2017-06-21T09:45:00Z">
        <w:del w:id="294" w:author="Mieko Sato" w:date="2017-06-22T10:29:00Z">
          <w:r w:rsidR="00AA4ACC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が</w:delText>
          </w:r>
        </w:del>
      </w:ins>
      <w:r w:rsidRPr="002A3553">
        <w:rPr>
          <w:rFonts w:hint="eastAsia"/>
          <w:color w:val="7F7F7F"/>
          <w:sz w:val="36"/>
          <w:szCs w:val="36"/>
          <w:lang w:eastAsia="ja-JP"/>
          <w:rPrChange w:id="295" w:author="Masahiro Date" w:date="2017-06-20T10:51:00Z">
            <w:rPr>
              <w:rFonts w:hint="eastAsia"/>
              <w:color w:val="7F7F7F"/>
              <w:sz w:val="48"/>
            </w:rPr>
          </w:rPrChange>
        </w:rPr>
        <w:t>監視</w:t>
      </w:r>
      <w:ins w:id="296" w:author="Masahiro Date" w:date="2017-06-21T09:45:00Z">
        <w:del w:id="297" w:author="Mieko Sato" w:date="2017-06-22T10:29:00Z">
          <w:r w:rsidR="00AA4ACC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可能</w:delText>
          </w:r>
        </w:del>
      </w:ins>
    </w:p>
    <w:p w14:paraId="146BA571" w14:textId="77777777" w:rsidR="007457BD" w:rsidRPr="002A3553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36"/>
          <w:szCs w:val="36"/>
          <w:lang w:eastAsia="ja-JP"/>
          <w:rPrChange w:id="298" w:author="Masahiro Date" w:date="2017-06-20T10:51:00Z">
            <w:rPr>
              <w:sz w:val="48"/>
              <w:lang w:eastAsia="ja-JP"/>
            </w:rPr>
          </w:rPrChange>
        </w:rPr>
      </w:pPr>
      <w:r w:rsidRPr="002A3553">
        <w:rPr>
          <w:rFonts w:hint="eastAsia"/>
          <w:color w:val="7F7F7F"/>
          <w:sz w:val="36"/>
          <w:szCs w:val="36"/>
          <w:lang w:eastAsia="ja-JP"/>
          <w:rPrChange w:id="299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オープンソース</w:t>
      </w:r>
      <w:r w:rsidRPr="002A3553">
        <w:rPr>
          <w:color w:val="7F7F7F"/>
          <w:sz w:val="36"/>
          <w:szCs w:val="36"/>
          <w:lang w:eastAsia="ja-JP"/>
          <w:rPrChange w:id="300" w:author="Masahiro Date" w:date="2017-06-20T10:51:00Z">
            <w:rPr>
              <w:color w:val="7F7F7F"/>
              <w:sz w:val="48"/>
              <w:lang w:eastAsia="ja-JP"/>
            </w:rPr>
          </w:rPrChange>
        </w:rPr>
        <w:t xml:space="preserve"> </w:t>
      </w:r>
      <w:r w:rsidRPr="002A3553">
        <w:rPr>
          <w:rFonts w:hint="eastAsia"/>
          <w:color w:val="7F7F7F"/>
          <w:sz w:val="36"/>
          <w:szCs w:val="36"/>
          <w:lang w:eastAsia="ja-JP"/>
          <w:rPrChange w:id="301" w:author="Masahiro Date" w:date="2017-06-20T10:51:00Z">
            <w:rPr>
              <w:rFonts w:hint="eastAsia"/>
              <w:color w:val="7F7F7F"/>
              <w:sz w:val="48"/>
              <w:lang w:eastAsia="ja-JP"/>
            </w:rPr>
          </w:rPrChange>
        </w:rPr>
        <w:t>ランセンスの義務</w:t>
      </w:r>
      <w:del w:id="302" w:author="Mieko Sato" w:date="2017-06-22T10:30:00Z">
        <w:r w:rsidRPr="002A3553" w:rsidDel="008A339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03" w:author="Masahiro Date" w:date="2017-06-20T10:51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を</w:delText>
        </w:r>
      </w:del>
      <w:ins w:id="304" w:author="Mieko Sato" w:date="2017-06-22T10:30:00Z">
        <w:r w:rsidR="008A339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</w:t>
        </w:r>
      </w:ins>
      <w:ins w:id="305" w:author="Masahiro Date" w:date="2017-06-21T09:46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遵守</w:t>
        </w:r>
      </w:ins>
      <w:del w:id="306" w:author="Masahiro Date" w:date="2017-06-21T09:46:00Z">
        <w:r w:rsidRPr="002A3553" w:rsidDel="00AA4ACC">
          <w:rPr>
            <w:rFonts w:hint="eastAsia"/>
            <w:color w:val="7F7F7F"/>
            <w:sz w:val="36"/>
            <w:szCs w:val="36"/>
            <w:lang w:eastAsia="ja-JP"/>
            <w:rPrChange w:id="307" w:author="Masahiro Date" w:date="2017-06-20T10:51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履行</w:delText>
        </w:r>
      </w:del>
    </w:p>
    <w:p w14:paraId="00B6A48A" w14:textId="77777777" w:rsidR="007457BD" w:rsidRPr="002A3553" w:rsidRDefault="007457BD">
      <w:pPr>
        <w:rPr>
          <w:sz w:val="36"/>
          <w:szCs w:val="36"/>
          <w:lang w:eastAsia="ja-JP"/>
          <w:rPrChange w:id="308" w:author="Masahiro Date" w:date="2017-06-20T10:51:00Z">
            <w:rPr>
              <w:sz w:val="48"/>
              <w:lang w:eastAsia="ja-JP"/>
            </w:rPr>
          </w:rPrChange>
        </w:rPr>
        <w:sectPr w:rsidR="007457BD" w:rsidRPr="002A3553" w:rsidSect="00BA4754">
          <w:headerReference w:type="default" r:id="rId12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14:paraId="79D2F65B" w14:textId="77777777" w:rsidR="007457BD" w:rsidRDefault="007457BD">
      <w:pPr>
        <w:pStyle w:val="a3"/>
        <w:rPr>
          <w:sz w:val="20"/>
          <w:lang w:eastAsia="ja-JP"/>
        </w:rPr>
      </w:pPr>
    </w:p>
    <w:p w14:paraId="2D41F20E" w14:textId="77777777" w:rsidR="007457BD" w:rsidRDefault="007457BD">
      <w:pPr>
        <w:pStyle w:val="a3"/>
        <w:rPr>
          <w:sz w:val="20"/>
          <w:lang w:eastAsia="ja-JP"/>
        </w:rPr>
      </w:pPr>
    </w:p>
    <w:p w14:paraId="55EFBECE" w14:textId="77777777" w:rsidR="007457BD" w:rsidRPr="00AA4ACC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36"/>
          <w:szCs w:val="36"/>
          <w:lang w:eastAsia="ja-JP"/>
          <w:rPrChange w:id="309" w:author="Masahiro Date" w:date="2017-06-21T09:47:00Z">
            <w:rPr>
              <w:sz w:val="56"/>
              <w:lang w:eastAsia="ja-JP"/>
            </w:rPr>
          </w:rPrChange>
        </w:rPr>
      </w:pPr>
      <w:proofErr w:type="spellStart"/>
      <w:r w:rsidRPr="00AA4ACC">
        <w:rPr>
          <w:color w:val="7F7F7F"/>
          <w:sz w:val="36"/>
          <w:szCs w:val="36"/>
          <w:lang w:eastAsia="ja-JP"/>
          <w:rPrChange w:id="310" w:author="Masahiro Date" w:date="2017-06-21T09:47:00Z">
            <w:rPr>
              <w:color w:val="7F7F7F"/>
              <w:sz w:val="56"/>
              <w:lang w:eastAsia="ja-JP"/>
            </w:rPr>
          </w:rPrChange>
        </w:rPr>
        <w:t>OpenChain</w:t>
      </w:r>
      <w:proofErr w:type="spellEnd"/>
      <w:r w:rsidRPr="00AA4ACC">
        <w:rPr>
          <w:rFonts w:hint="eastAsia"/>
          <w:color w:val="7F7F7F"/>
          <w:sz w:val="36"/>
          <w:szCs w:val="36"/>
          <w:lang w:eastAsia="ja-JP"/>
          <w:rPrChange w:id="311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プロジェクトの</w:t>
      </w:r>
      <w:del w:id="312" w:author="Masahiro Date" w:date="2017-06-21T09:48:00Z">
        <w:r w:rsidRPr="00AA4ACC" w:rsidDel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13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中核</w:delText>
        </w:r>
      </w:del>
      <w:ins w:id="314" w:author="Masahiro Date" w:date="2017-06-21T09:48:00Z">
        <w:r w:rsidR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根幹</w:t>
        </w:r>
      </w:ins>
    </w:p>
    <w:p w14:paraId="6977B5C2" w14:textId="07E4C37D" w:rsidR="007457BD" w:rsidRPr="00AA4ACC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36"/>
          <w:szCs w:val="36"/>
          <w:lang w:eastAsia="ja-JP"/>
          <w:rPrChange w:id="315" w:author="Masahiro Date" w:date="2017-06-21T09:47:00Z">
            <w:rPr>
              <w:sz w:val="56"/>
              <w:lang w:eastAsia="ja-JP"/>
            </w:rPr>
          </w:rPrChange>
        </w:rPr>
      </w:pPr>
      <w:del w:id="316" w:author="Masahiro Date" w:date="2017-06-21T09:49:00Z">
        <w:r w:rsidRPr="00AA4ACC" w:rsidDel="00AA4AC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17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どんな</w:delText>
        </w:r>
      </w:del>
      <w:ins w:id="318" w:author="Masahiro Date" w:date="2017-06-21T09:49:00Z">
        <w:del w:id="319" w:author="Mieko Sato" w:date="2017-06-22T10:31:00Z">
          <w:r w:rsidR="00AA4ACC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どのような</w:delText>
          </w:r>
        </w:del>
      </w:ins>
      <w:del w:id="320" w:author="Mieko Sato" w:date="2017-06-22T12:37:00Z">
        <w:r w:rsidRPr="00AA4ACC" w:rsidDel="00402371">
          <w:rPr>
            <w:rFonts w:hint="eastAsia"/>
            <w:color w:val="7F7F7F"/>
            <w:sz w:val="36"/>
            <w:szCs w:val="36"/>
            <w:lang w:eastAsia="ja-JP"/>
            <w:rPrChange w:id="321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規模の組織</w:delText>
        </w:r>
      </w:del>
      <w:commentRangeStart w:id="322"/>
      <w:ins w:id="323" w:author="Mieko Sato" w:date="2017-06-22T10:40:00Z">
        <w:r w:rsidR="00E4699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オ</w:t>
        </w:r>
        <w:commentRangeEnd w:id="322"/>
        <w:r w:rsidR="00E4699B">
          <w:rPr>
            <w:rStyle w:val="ac"/>
          </w:rPr>
          <w:commentReference w:id="322"/>
        </w:r>
        <w:r w:rsidR="00E4699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ープンソース コンプライアンスの課題に効果的に対処するために</w:t>
        </w:r>
      </w:ins>
      <w:ins w:id="324" w:author="Mieko Sato" w:date="2017-06-22T12:37:00Z">
        <w:r w:rsidR="0040237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あらゆる</w:t>
        </w:r>
        <w:r w:rsidR="00402371" w:rsidRPr="00E87D7C">
          <w:rPr>
            <w:rFonts w:hint="eastAsia"/>
            <w:color w:val="7F7F7F"/>
            <w:sz w:val="36"/>
            <w:szCs w:val="36"/>
            <w:lang w:eastAsia="ja-JP"/>
          </w:rPr>
          <w:t>規模の組織</w:t>
        </w:r>
        <w:r w:rsidR="0040237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</w:t>
        </w:r>
      </w:ins>
      <w:del w:id="325" w:author="Mieko Sato" w:date="2017-06-22T10:31:00Z">
        <w:r w:rsidRPr="00AA4ACC" w:rsidDel="008A3399">
          <w:rPr>
            <w:rFonts w:hint="eastAsia"/>
            <w:color w:val="7F7F7F"/>
            <w:sz w:val="36"/>
            <w:szCs w:val="36"/>
            <w:lang w:eastAsia="ja-JP"/>
            <w:rPrChange w:id="326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でも</w:delText>
        </w:r>
      </w:del>
      <w:r w:rsidRPr="00AA4ACC">
        <w:rPr>
          <w:rFonts w:hint="eastAsia"/>
          <w:color w:val="7F7F7F"/>
          <w:sz w:val="36"/>
          <w:szCs w:val="36"/>
          <w:lang w:eastAsia="ja-JP"/>
          <w:rPrChange w:id="327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利用</w:t>
      </w:r>
      <w:del w:id="328" w:author="Masahiro Date" w:date="2017-06-21T09:51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29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できる</w:delText>
        </w:r>
      </w:del>
      <w:ins w:id="330" w:author="Mieko Sato" w:date="2017-06-22T10:33:00Z">
        <w:r w:rsidR="008A339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ins w:id="331" w:author="Mieko Sato" w:date="2017-06-22T12:38:00Z">
        <w:r w:rsidR="0040237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「</w:t>
        </w:r>
      </w:ins>
      <w:ins w:id="332" w:author="Masahiro Date" w:date="2017-06-21T09:51:00Z">
        <w:del w:id="333" w:author="Mieko Sato" w:date="2017-06-22T10:33:00Z">
          <w:r w:rsidR="001135DD" w:rsidDel="008A3399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可能な</w:delText>
          </w:r>
        </w:del>
      </w:ins>
      <w:r w:rsidRPr="00AA4ACC">
        <w:rPr>
          <w:rFonts w:hint="eastAsia"/>
          <w:color w:val="7F7F7F"/>
          <w:sz w:val="36"/>
          <w:szCs w:val="36"/>
          <w:lang w:eastAsia="ja-JP"/>
          <w:rPrChange w:id="334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最小限の</w:t>
      </w:r>
      <w:ins w:id="335" w:author="Mieko Sato" w:date="2017-06-22T12:38:00Z">
        <w:r w:rsidR="0040237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」</w:t>
        </w:r>
      </w:ins>
      <w:r w:rsidRPr="00AA4ACC">
        <w:rPr>
          <w:rFonts w:hint="eastAsia"/>
          <w:color w:val="7F7F7F"/>
          <w:sz w:val="36"/>
          <w:szCs w:val="36"/>
          <w:lang w:eastAsia="ja-JP"/>
          <w:rPrChange w:id="336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プロセスを</w:t>
      </w:r>
      <w:del w:id="337" w:author="Masahiro Date" w:date="2017-06-21T09:52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38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特定</w:delText>
        </w:r>
      </w:del>
      <w:ins w:id="339" w:author="Masahiro Date" w:date="2017-06-21T09:52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規定</w:t>
        </w:r>
      </w:ins>
      <w:del w:id="340" w:author="Mieko Sato" w:date="2017-06-22T12:37:00Z">
        <w:r w:rsidRPr="00AA4ACC" w:rsidDel="00402371">
          <w:rPr>
            <w:rFonts w:hint="eastAsia"/>
            <w:color w:val="7F7F7F"/>
            <w:sz w:val="36"/>
            <w:szCs w:val="36"/>
            <w:lang w:eastAsia="ja-JP"/>
            <w:rPrChange w:id="341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し</w:delText>
        </w:r>
      </w:del>
      <w:ins w:id="342" w:author="Masahiro Date" w:date="2017-06-21T09:52:00Z">
        <w:del w:id="343" w:author="Mieko Sato" w:date="2017-06-22T12:37:00Z">
          <w:r w:rsidR="001135DD" w:rsidDel="00402371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て</w:delText>
          </w:r>
        </w:del>
        <w:del w:id="344" w:author="Mieko Sato" w:date="2017-06-22T10:34:00Z">
          <w:r w:rsidR="001135DD" w:rsidDel="00615FF6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おり</w:delText>
          </w:r>
        </w:del>
      </w:ins>
      <w:del w:id="345" w:author="Mieko Sato" w:date="2017-06-22T10:34:00Z">
        <w:r w:rsidRPr="00AA4ACC" w:rsidDel="00615FF6">
          <w:rPr>
            <w:rFonts w:hint="eastAsia"/>
            <w:color w:val="7F7F7F"/>
            <w:sz w:val="36"/>
            <w:szCs w:val="36"/>
            <w:lang w:eastAsia="ja-JP"/>
            <w:rPrChange w:id="346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、効率的にオープンソース</w:delText>
        </w:r>
        <w:r w:rsidRPr="00AA4ACC" w:rsidDel="00615FF6">
          <w:rPr>
            <w:color w:val="7F7F7F"/>
            <w:sz w:val="36"/>
            <w:szCs w:val="36"/>
            <w:lang w:eastAsia="ja-JP"/>
            <w:rPrChange w:id="347" w:author="Masahiro Date" w:date="2017-06-21T09:47:00Z">
              <w:rPr>
                <w:color w:val="7F7F7F"/>
                <w:sz w:val="56"/>
                <w:lang w:eastAsia="ja-JP"/>
              </w:rPr>
            </w:rPrChange>
          </w:rPr>
          <w:delText xml:space="preserve"> </w:delText>
        </w:r>
        <w:r w:rsidRPr="00AA4ACC" w:rsidDel="00615FF6">
          <w:rPr>
            <w:rFonts w:hint="eastAsia"/>
            <w:color w:val="7F7F7F"/>
            <w:sz w:val="36"/>
            <w:szCs w:val="36"/>
            <w:lang w:eastAsia="ja-JP"/>
            <w:rPrChange w:id="348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コンプライアンスの課題に</w:delText>
        </w:r>
        <w:r w:rsidRPr="00AA4ACC" w:rsidDel="00615FF6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49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対応</w:delText>
        </w:r>
      </w:del>
      <w:ins w:id="350" w:author="Masahiro Date" w:date="2017-06-21T09:53:00Z">
        <w:del w:id="351" w:author="Mieko Sato" w:date="2017-06-22T10:34:00Z">
          <w:r w:rsidR="001135DD" w:rsidDel="00615FF6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対処できる</w:delText>
          </w:r>
        </w:del>
      </w:ins>
      <w:r w:rsidRPr="00AA4ACC">
        <w:rPr>
          <w:color w:val="7F7F7F"/>
          <w:spacing w:val="-50"/>
          <w:sz w:val="36"/>
          <w:szCs w:val="36"/>
          <w:lang w:eastAsia="ja-JP"/>
          <w:rPrChange w:id="352" w:author="Masahiro Date" w:date="2017-06-21T09:47:00Z">
            <w:rPr>
              <w:color w:val="7F7F7F"/>
              <w:spacing w:val="-50"/>
              <w:sz w:val="56"/>
              <w:lang w:eastAsia="ja-JP"/>
            </w:rPr>
          </w:rPrChange>
        </w:rPr>
        <w:t xml:space="preserve"> </w:t>
      </w:r>
    </w:p>
    <w:p w14:paraId="3084B3E9" w14:textId="1F100A62" w:rsidR="007457BD" w:rsidRPr="00AA4ACC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36"/>
          <w:szCs w:val="36"/>
          <w:lang w:eastAsia="ja-JP"/>
          <w:rPrChange w:id="353" w:author="Masahiro Date" w:date="2017-06-21T09:47:00Z">
            <w:rPr>
              <w:sz w:val="56"/>
              <w:lang w:eastAsia="ja-JP"/>
            </w:rPr>
          </w:rPrChange>
        </w:rPr>
      </w:pPr>
      <w:r w:rsidRPr="00AA4ACC">
        <w:rPr>
          <w:rFonts w:hint="eastAsia"/>
          <w:color w:val="7F7F7F"/>
          <w:sz w:val="36"/>
          <w:szCs w:val="36"/>
          <w:lang w:eastAsia="ja-JP"/>
          <w:rPrChange w:id="354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幅広い</w:t>
      </w:r>
      <w:ins w:id="355" w:author="Mieko Sato" w:date="2017-06-22T10:41:00Z">
        <w:r w:rsidR="00E4699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分野の</w:t>
        </w:r>
      </w:ins>
      <w:r w:rsidRPr="00AA4ACC">
        <w:rPr>
          <w:rFonts w:hint="eastAsia"/>
          <w:color w:val="7F7F7F"/>
          <w:sz w:val="36"/>
          <w:szCs w:val="36"/>
          <w:lang w:eastAsia="ja-JP"/>
          <w:rPrChange w:id="356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企業</w:t>
      </w:r>
      <w:ins w:id="357" w:author="Mieko Sato" w:date="2017-06-22T10:42:00Z">
        <w:r w:rsidR="00E4699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や</w:t>
        </w:r>
      </w:ins>
      <w:del w:id="358" w:author="Mieko Sato" w:date="2017-06-22T10:42:00Z">
        <w:r w:rsidRPr="00AA4ACC" w:rsidDel="00E4699B">
          <w:rPr>
            <w:rFonts w:hint="eastAsia"/>
            <w:color w:val="7F7F7F"/>
            <w:sz w:val="36"/>
            <w:szCs w:val="36"/>
            <w:lang w:eastAsia="ja-JP"/>
            <w:rPrChange w:id="359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・</w:delText>
        </w:r>
      </w:del>
      <w:r w:rsidRPr="00AA4ACC">
        <w:rPr>
          <w:rFonts w:hint="eastAsia"/>
          <w:color w:val="7F7F7F"/>
          <w:sz w:val="36"/>
          <w:szCs w:val="36"/>
          <w:lang w:eastAsia="ja-JP"/>
          <w:rPrChange w:id="360" w:author="Masahiro Date" w:date="2017-06-21T09:47:00Z">
            <w:rPr>
              <w:rFonts w:hint="eastAsia"/>
              <w:color w:val="7F7F7F"/>
              <w:sz w:val="56"/>
              <w:lang w:eastAsia="ja-JP"/>
            </w:rPr>
          </w:rPrChange>
        </w:rPr>
        <w:t>コミュニティの参加者</w:t>
      </w:r>
      <w:del w:id="361" w:author="Masahiro Date" w:date="2017-06-21T09:54:00Z">
        <w:r w:rsidRPr="00AA4ACC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62" w:author="Masahiro Date" w:date="2017-06-21T09:47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によって作られた</w:delText>
        </w:r>
      </w:del>
      <w:ins w:id="363" w:author="Masahiro Date" w:date="2017-06-21T09:54:00Z">
        <w:r w:rsidR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が作成</w:t>
        </w:r>
      </w:ins>
    </w:p>
    <w:p w14:paraId="6DF6C2B7" w14:textId="77777777" w:rsidR="007457BD" w:rsidRPr="00AA4ACC" w:rsidRDefault="007457BD">
      <w:pPr>
        <w:pStyle w:val="a3"/>
        <w:spacing w:before="10"/>
        <w:rPr>
          <w:sz w:val="36"/>
          <w:szCs w:val="36"/>
          <w:lang w:eastAsia="ja-JP"/>
          <w:rPrChange w:id="364" w:author="Masahiro Date" w:date="2017-06-21T09:47:00Z">
            <w:rPr>
              <w:sz w:val="82"/>
              <w:lang w:eastAsia="ja-JP"/>
            </w:rPr>
          </w:rPrChange>
        </w:rPr>
      </w:pPr>
    </w:p>
    <w:p w14:paraId="2E98D4DA" w14:textId="37720C40" w:rsidR="007457BD" w:rsidRPr="00AA4ACC" w:rsidRDefault="0004644A">
      <w:pPr>
        <w:pStyle w:val="a3"/>
        <w:spacing w:line="213" w:lineRule="auto"/>
        <w:ind w:left="1455"/>
        <w:rPr>
          <w:sz w:val="36"/>
          <w:szCs w:val="36"/>
          <w:rPrChange w:id="365" w:author="Masahiro Date" w:date="2017-06-21T09:47:00Z">
            <w:rPr/>
          </w:rPrChange>
        </w:rPr>
      </w:pPr>
      <w:proofErr w:type="spellStart"/>
      <w:r w:rsidRPr="00AA4ACC">
        <w:rPr>
          <w:color w:val="7F7F7F"/>
          <w:sz w:val="36"/>
          <w:szCs w:val="36"/>
          <w:lang w:eastAsia="ja-JP"/>
          <w:rPrChange w:id="366" w:author="Masahiro Date" w:date="2017-06-21T09:47:00Z">
            <w:rPr>
              <w:color w:val="7F7F7F"/>
            </w:rPr>
          </w:rPrChange>
        </w:rPr>
        <w:t>OpenChain</w:t>
      </w:r>
      <w:proofErr w:type="spellEnd"/>
      <w:r w:rsidRPr="00AA4ACC">
        <w:rPr>
          <w:rFonts w:hint="eastAsia"/>
          <w:color w:val="7F7F7F"/>
          <w:sz w:val="36"/>
          <w:szCs w:val="36"/>
          <w:lang w:eastAsia="ja-JP"/>
          <w:rPrChange w:id="367" w:author="Masahiro Date" w:date="2017-06-21T09:47:00Z">
            <w:rPr>
              <w:rFonts w:hint="eastAsia"/>
              <w:color w:val="7F7F7F"/>
            </w:rPr>
          </w:rPrChange>
        </w:rPr>
        <w:t>仕様書の詳細については、</w:t>
      </w:r>
      <w:ins w:id="368" w:author="Mieko Sato" w:date="2017-06-22T10:42:00Z">
        <w:r w:rsidR="00E4699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以下</w:t>
        </w:r>
      </w:ins>
      <w:del w:id="369" w:author="Mieko Sato" w:date="2017-06-22T10:42:00Z">
        <w:r w:rsidRPr="00AA4ACC" w:rsidDel="00E4699B">
          <w:rPr>
            <w:rFonts w:hint="eastAsia"/>
            <w:color w:val="7F7F7F"/>
            <w:sz w:val="36"/>
            <w:szCs w:val="36"/>
            <w:lang w:eastAsia="ja-JP"/>
            <w:rPrChange w:id="370" w:author="Masahiro Date" w:date="2017-06-21T09:47:00Z">
              <w:rPr>
                <w:rFonts w:hint="eastAsia"/>
                <w:color w:val="7F7F7F"/>
              </w:rPr>
            </w:rPrChange>
          </w:rPr>
          <w:delText>次</w:delText>
        </w:r>
      </w:del>
      <w:r w:rsidRPr="00AA4ACC">
        <w:rPr>
          <w:rFonts w:hint="eastAsia"/>
          <w:color w:val="7F7F7F"/>
          <w:sz w:val="36"/>
          <w:szCs w:val="36"/>
          <w:lang w:eastAsia="ja-JP"/>
          <w:rPrChange w:id="371" w:author="Masahiro Date" w:date="2017-06-21T09:47:00Z">
            <w:rPr>
              <w:rFonts w:hint="eastAsia"/>
              <w:color w:val="7F7F7F"/>
            </w:rPr>
          </w:rPrChange>
        </w:rPr>
        <w:t>のサイトを参照</w:t>
      </w:r>
      <w:ins w:id="372" w:author="Mieko Sato" w:date="2017-06-22T10:42:00Z">
        <w:r w:rsidR="00E4699B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。</w:t>
        </w:r>
        <w:r w:rsidR="00E4699B">
          <w:rPr>
            <w:rFonts w:asciiTheme="minorEastAsia" w:eastAsiaTheme="minorEastAsia" w:hAnsiTheme="minorEastAsia"/>
            <w:color w:val="7F7F7F"/>
            <w:sz w:val="36"/>
            <w:szCs w:val="36"/>
            <w:lang w:eastAsia="ja-JP"/>
          </w:rPr>
          <w:br/>
        </w:r>
      </w:ins>
      <w:del w:id="373" w:author="Mieko Sato" w:date="2017-06-22T10:42:00Z">
        <w:r w:rsidRPr="00AA4ACC" w:rsidDel="00E4699B">
          <w:rPr>
            <w:rFonts w:hint="eastAsia"/>
            <w:color w:val="7F7F7F"/>
            <w:sz w:val="36"/>
            <w:szCs w:val="36"/>
            <w:lang w:eastAsia="ja-JP"/>
            <w:rPrChange w:id="374" w:author="Masahiro Date" w:date="2017-06-21T09:47:00Z">
              <w:rPr>
                <w:rFonts w:hint="eastAsia"/>
                <w:color w:val="7F7F7F"/>
              </w:rPr>
            </w:rPrChange>
          </w:rPr>
          <w:delText>のこと：</w:delText>
        </w:r>
      </w:del>
      <w:r w:rsidR="002B1FF5" w:rsidRPr="00AA4ACC">
        <w:rPr>
          <w:sz w:val="36"/>
          <w:szCs w:val="36"/>
          <w:rPrChange w:id="375" w:author="Masahiro Date" w:date="2017-06-21T09:47:00Z">
            <w:rPr/>
          </w:rPrChange>
        </w:rPr>
        <w:fldChar w:fldCharType="begin"/>
      </w:r>
      <w:r w:rsidR="002B1FF5" w:rsidRPr="00AA4ACC">
        <w:rPr>
          <w:sz w:val="36"/>
          <w:szCs w:val="36"/>
          <w:lang w:eastAsia="ja-JP"/>
          <w:rPrChange w:id="376" w:author="Masahiro Date" w:date="2017-06-21T09:47:00Z">
            <w:rPr/>
          </w:rPrChange>
        </w:rPr>
        <w:instrText xml:space="preserve"> HYPERLINK "https://www.openchainproject.org/spec" \h </w:instrText>
      </w:r>
      <w:r w:rsidR="002B1FF5" w:rsidRPr="00AA4ACC">
        <w:rPr>
          <w:sz w:val="36"/>
          <w:szCs w:val="36"/>
          <w:rPrChange w:id="377" w:author="Masahiro Date" w:date="2017-06-21T09:47:00Z">
            <w:rPr>
              <w:color w:val="0563C1"/>
              <w:u w:val="thick" w:color="0563C1"/>
            </w:rPr>
          </w:rPrChange>
        </w:rPr>
        <w:fldChar w:fldCharType="separate"/>
      </w:r>
      <w:r w:rsidRPr="00AA4ACC">
        <w:rPr>
          <w:color w:val="0563C1"/>
          <w:sz w:val="36"/>
          <w:szCs w:val="36"/>
          <w:u w:val="thick" w:color="0563C1"/>
          <w:rPrChange w:id="378" w:author="Masahiro Date" w:date="2017-06-21T09:47:00Z">
            <w:rPr>
              <w:color w:val="0563C1"/>
              <w:u w:val="thick" w:color="0563C1"/>
            </w:rPr>
          </w:rPrChange>
        </w:rPr>
        <w:t>https://www.openchainproject.org/spec</w:t>
      </w:r>
      <w:r w:rsidR="002B1FF5" w:rsidRPr="00AA4ACC">
        <w:rPr>
          <w:color w:val="0563C1"/>
          <w:sz w:val="36"/>
          <w:szCs w:val="36"/>
          <w:u w:val="thick" w:color="0563C1"/>
          <w:rPrChange w:id="379" w:author="Masahiro Date" w:date="2017-06-21T09:47:00Z">
            <w:rPr>
              <w:color w:val="0563C1"/>
              <w:u w:val="thick" w:color="0563C1"/>
            </w:rPr>
          </w:rPrChange>
        </w:rPr>
        <w:fldChar w:fldCharType="end"/>
      </w:r>
    </w:p>
    <w:p w14:paraId="382A781A" w14:textId="77777777" w:rsidR="007457BD" w:rsidRPr="00AA4ACC" w:rsidRDefault="007457BD">
      <w:pPr>
        <w:spacing w:line="213" w:lineRule="auto"/>
        <w:rPr>
          <w:sz w:val="36"/>
          <w:szCs w:val="36"/>
          <w:rPrChange w:id="380" w:author="Masahiro Date" w:date="2017-06-21T09:47:00Z">
            <w:rPr/>
          </w:rPrChange>
        </w:rPr>
        <w:sectPr w:rsidR="007457BD" w:rsidRPr="00AA4ACC" w:rsidSect="00BA4754">
          <w:headerReference w:type="default" r:id="rId16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14:paraId="504E4D2B" w14:textId="77777777" w:rsidR="007457BD" w:rsidRDefault="007457BD">
      <w:pPr>
        <w:pStyle w:val="a3"/>
        <w:rPr>
          <w:sz w:val="20"/>
        </w:rPr>
      </w:pPr>
    </w:p>
    <w:p w14:paraId="66F34EA6" w14:textId="77777777" w:rsidR="007457BD" w:rsidRDefault="007457BD">
      <w:pPr>
        <w:pStyle w:val="a3"/>
        <w:rPr>
          <w:sz w:val="20"/>
        </w:rPr>
      </w:pPr>
    </w:p>
    <w:p w14:paraId="1F1D22F4" w14:textId="57ADDEFD" w:rsidR="007457BD" w:rsidRPr="00093E5A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36"/>
          <w:szCs w:val="36"/>
          <w:lang w:eastAsia="ja-JP"/>
          <w:rPrChange w:id="381" w:author="Masahiro Date" w:date="2017-06-21T10:09:00Z">
            <w:rPr>
              <w:sz w:val="56"/>
              <w:lang w:eastAsia="ja-JP"/>
            </w:rPr>
          </w:rPrChange>
        </w:rPr>
      </w:pPr>
      <w:r w:rsidRPr="00093E5A">
        <w:rPr>
          <w:rFonts w:hint="eastAsia"/>
          <w:color w:val="7F7F7F"/>
          <w:sz w:val="36"/>
          <w:szCs w:val="36"/>
          <w:lang w:eastAsia="ja-JP"/>
          <w:rPrChange w:id="382" w:author="Masahiro Date" w:date="2017-06-21T10:09:00Z">
            <w:rPr>
              <w:rFonts w:hint="eastAsia"/>
              <w:color w:val="7F7F7F"/>
              <w:sz w:val="56"/>
              <w:lang w:eastAsia="ja-JP"/>
            </w:rPr>
          </w:rPrChange>
        </w:rPr>
        <w:t>組織は、</w:t>
      </w:r>
      <w:ins w:id="383" w:author="Mieko Sato" w:date="2017-06-22T10:45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自らが</w:t>
        </w:r>
      </w:ins>
      <w:ins w:id="384" w:author="Mieko Sato" w:date="2017-06-22T10:43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特定バージョンの</w:t>
        </w:r>
      </w:ins>
      <w:proofErr w:type="spellStart"/>
      <w:r w:rsidRPr="00093E5A">
        <w:rPr>
          <w:color w:val="7F7F7F"/>
          <w:sz w:val="36"/>
          <w:szCs w:val="36"/>
          <w:lang w:eastAsia="ja-JP"/>
          <w:rPrChange w:id="385" w:author="Masahiro Date" w:date="2017-06-21T10:09:00Z">
            <w:rPr>
              <w:color w:val="7F7F7F"/>
              <w:sz w:val="56"/>
              <w:lang w:eastAsia="ja-JP"/>
            </w:rPr>
          </w:rPrChange>
        </w:rPr>
        <w:t>OpenChain</w:t>
      </w:r>
      <w:proofErr w:type="spellEnd"/>
      <w:r w:rsidRPr="00093E5A">
        <w:rPr>
          <w:rFonts w:hint="eastAsia"/>
          <w:color w:val="7F7F7F"/>
          <w:sz w:val="36"/>
          <w:szCs w:val="36"/>
          <w:lang w:eastAsia="ja-JP"/>
          <w:rPrChange w:id="386" w:author="Masahiro Date" w:date="2017-06-21T10:09:00Z">
            <w:rPr>
              <w:rFonts w:hint="eastAsia"/>
              <w:color w:val="7F7F7F"/>
              <w:sz w:val="56"/>
              <w:lang w:eastAsia="ja-JP"/>
            </w:rPr>
          </w:rPrChange>
        </w:rPr>
        <w:t>仕様書の</w:t>
      </w:r>
      <w:del w:id="387" w:author="Mieko Sato" w:date="2017-06-22T10:44:00Z">
        <w:r w:rsidRPr="00093E5A" w:rsidDel="0059553C">
          <w:rPr>
            <w:rFonts w:hint="eastAsia"/>
            <w:color w:val="7F7F7F"/>
            <w:sz w:val="36"/>
            <w:szCs w:val="36"/>
            <w:lang w:eastAsia="ja-JP"/>
            <w:rPrChange w:id="388" w:author="Masahiro Date" w:date="2017-06-21T10:09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特定バージョンの</w:delText>
        </w:r>
      </w:del>
      <w:r w:rsidRPr="00093E5A">
        <w:rPr>
          <w:rFonts w:hint="eastAsia"/>
          <w:color w:val="7F7F7F"/>
          <w:sz w:val="36"/>
          <w:szCs w:val="36"/>
          <w:lang w:eastAsia="ja-JP"/>
          <w:rPrChange w:id="389" w:author="Masahiro Date" w:date="2017-06-21T10:09:00Z">
            <w:rPr>
              <w:rFonts w:hint="eastAsia"/>
              <w:color w:val="7F7F7F"/>
              <w:sz w:val="56"/>
              <w:lang w:eastAsia="ja-JP"/>
            </w:rPr>
          </w:rPrChange>
        </w:rPr>
        <w:t>要件</w:t>
      </w:r>
      <w:ins w:id="390" w:author="Masahiro Date" w:date="2017-06-21T10:00:00Z">
        <w:r w:rsidR="001135DD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91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56"/>
                <w:lang w:eastAsia="ja-JP"/>
              </w:rPr>
            </w:rPrChange>
          </w:rPr>
          <w:t>を</w:t>
        </w:r>
      </w:ins>
      <w:del w:id="392" w:author="Masahiro Date" w:date="2017-06-21T10:00:00Z">
        <w:r w:rsidRPr="00093E5A" w:rsidDel="001135DD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93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56"/>
                <w:lang w:eastAsia="ja-JP"/>
              </w:rPr>
            </w:rPrChange>
          </w:rPr>
          <w:delText>への適合性を</w:delText>
        </w:r>
      </w:del>
      <w:ins w:id="394" w:author="Masahiro Date" w:date="2017-06-21T10:00:00Z">
        <w:r w:rsidR="001135DD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395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56"/>
                <w:lang w:eastAsia="ja-JP"/>
              </w:rPr>
            </w:rPrChange>
          </w:rPr>
          <w:t>満たしていることを</w:t>
        </w:r>
      </w:ins>
      <w:r w:rsidRPr="00093E5A">
        <w:rPr>
          <w:rFonts w:hint="eastAsia"/>
          <w:color w:val="7F7F7F"/>
          <w:sz w:val="36"/>
          <w:szCs w:val="36"/>
          <w:lang w:eastAsia="ja-JP"/>
          <w:rPrChange w:id="396" w:author="Masahiro Date" w:date="2017-06-21T10:09:00Z">
            <w:rPr>
              <w:rFonts w:hint="eastAsia"/>
              <w:color w:val="7F7F7F"/>
              <w:sz w:val="56"/>
              <w:lang w:eastAsia="ja-JP"/>
            </w:rPr>
          </w:rPrChange>
        </w:rPr>
        <w:t>検証</w:t>
      </w:r>
      <w:ins w:id="397" w:author="Mieko Sato" w:date="2017-06-22T10:45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</w:t>
        </w:r>
      </w:ins>
    </w:p>
    <w:p w14:paraId="3BD2ACA7" w14:textId="0395FB45" w:rsidR="007457BD" w:rsidRPr="00093E5A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36"/>
          <w:szCs w:val="36"/>
          <w:lang w:eastAsia="ja-JP"/>
          <w:rPrChange w:id="398" w:author="Masahiro Date" w:date="2017-06-21T10:09:00Z">
            <w:rPr>
              <w:sz w:val="48"/>
              <w:lang w:eastAsia="ja-JP"/>
            </w:rPr>
          </w:rPrChange>
        </w:rPr>
      </w:pPr>
      <w:proofErr w:type="spellStart"/>
      <w:r w:rsidRPr="00093E5A">
        <w:rPr>
          <w:color w:val="7F7F7F"/>
          <w:sz w:val="36"/>
          <w:szCs w:val="36"/>
          <w:lang w:eastAsia="ja-JP"/>
          <w:rPrChange w:id="399" w:author="Masahiro Date" w:date="2017-06-21T10:09:00Z">
            <w:rPr>
              <w:color w:val="7F7F7F"/>
              <w:sz w:val="48"/>
              <w:lang w:eastAsia="ja-JP"/>
            </w:rPr>
          </w:rPrChange>
        </w:rPr>
        <w:t>OpenChain</w:t>
      </w:r>
      <w:proofErr w:type="spellEnd"/>
      <w:del w:id="400" w:author="Mieko Sato" w:date="2017-06-22T10:45:00Z">
        <w:r w:rsidRPr="00093E5A" w:rsidDel="0059553C">
          <w:rPr>
            <w:color w:val="7F7F7F"/>
            <w:sz w:val="36"/>
            <w:szCs w:val="36"/>
            <w:lang w:eastAsia="ja-JP"/>
            <w:rPrChange w:id="401" w:author="Masahiro Date" w:date="2017-06-21T10:09:00Z">
              <w:rPr>
                <w:color w:val="7F7F7F"/>
                <w:sz w:val="48"/>
                <w:lang w:eastAsia="ja-JP"/>
              </w:rPr>
            </w:rPrChange>
          </w:rPr>
          <w:delText xml:space="preserve"> </w:delText>
        </w:r>
      </w:del>
      <w:r w:rsidRPr="00093E5A">
        <w:rPr>
          <w:rFonts w:hint="eastAsia"/>
          <w:color w:val="7F7F7F"/>
          <w:sz w:val="36"/>
          <w:szCs w:val="36"/>
          <w:lang w:eastAsia="ja-JP"/>
          <w:rPrChange w:id="402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適合性の検証は、手作業</w:t>
      </w:r>
      <w:ins w:id="403" w:author="Mieko Sato" w:date="2017-06-22T10:57:00Z">
        <w:r w:rsidR="00130E1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によって</w:t>
        </w:r>
      </w:ins>
      <w:r w:rsidRPr="00093E5A">
        <w:rPr>
          <w:rFonts w:hint="eastAsia"/>
          <w:color w:val="7F7F7F"/>
          <w:sz w:val="36"/>
          <w:szCs w:val="36"/>
          <w:lang w:eastAsia="ja-JP"/>
          <w:rPrChange w:id="404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、</w:t>
      </w:r>
      <w:r w:rsidR="00130E1C">
        <w:rPr>
          <w:rFonts w:asciiTheme="minorEastAsia" w:eastAsiaTheme="minorEastAsia" w:hAnsiTheme="minorEastAsia" w:hint="eastAsia"/>
          <w:color w:val="7F7F7F"/>
          <w:sz w:val="36"/>
          <w:szCs w:val="36"/>
          <w:lang w:eastAsia="ja-JP"/>
        </w:rPr>
        <w:t>あるいは</w:t>
      </w:r>
      <w:del w:id="405" w:author="Mieko Sato" w:date="2017-06-22T12:39:00Z">
        <w:r w:rsidR="00130E1C" w:rsidDel="0040237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delText>、</w:delText>
        </w:r>
      </w:del>
      <w:proofErr w:type="spellStart"/>
      <w:r w:rsidRPr="00093E5A">
        <w:rPr>
          <w:color w:val="7F7F7F"/>
          <w:sz w:val="36"/>
          <w:szCs w:val="36"/>
          <w:lang w:eastAsia="ja-JP"/>
          <w:rPrChange w:id="406" w:author="Masahiro Date" w:date="2017-06-21T10:09:00Z">
            <w:rPr>
              <w:color w:val="7F7F7F"/>
              <w:sz w:val="48"/>
              <w:lang w:eastAsia="ja-JP"/>
            </w:rPr>
          </w:rPrChange>
        </w:rPr>
        <w:t>OpenChain</w:t>
      </w:r>
      <w:proofErr w:type="spellEnd"/>
      <w:r w:rsidRPr="00093E5A">
        <w:rPr>
          <w:rFonts w:hint="eastAsia"/>
          <w:color w:val="7F7F7F"/>
          <w:sz w:val="36"/>
          <w:szCs w:val="36"/>
          <w:lang w:eastAsia="ja-JP"/>
          <w:rPrChange w:id="407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プロジェクトが無償で提供する</w:t>
      </w:r>
      <w:ins w:id="408" w:author="Masahiro Date" w:date="2017-06-21T10:07:00Z">
        <w:r w:rsidR="00093E5A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409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「</w:t>
        </w:r>
      </w:ins>
      <w:r w:rsidRPr="00093E5A">
        <w:rPr>
          <w:rFonts w:hint="eastAsia"/>
          <w:color w:val="7F7F7F"/>
          <w:sz w:val="36"/>
          <w:szCs w:val="36"/>
          <w:lang w:eastAsia="ja-JP"/>
          <w:rPrChange w:id="410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オンライン自己診断</w:t>
      </w:r>
      <w:ins w:id="411" w:author="Masahiro Date" w:date="2017-06-21T10:07:00Z">
        <w:r w:rsidR="00093E5A"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412" w:author="Masahiro Date" w:date="2017-06-21T10:09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」</w:t>
        </w:r>
      </w:ins>
      <w:ins w:id="413" w:author="Masahiro Date" w:date="2017-06-21T10:08:00Z">
        <w:del w:id="414" w:author="Mieko Sato" w:date="2017-06-22T10:50:00Z">
          <w:r w:rsidR="00093E5A" w:rsidRPr="00093E5A" w:rsidDel="0059553C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  <w:rPrChange w:id="415" w:author="Masahiro Date" w:date="2017-06-21T10:09:00Z">
                <w:rPr>
                  <w:rFonts w:asciiTheme="minorEastAsia" w:eastAsiaTheme="minorEastAsia" w:hAnsiTheme="minorEastAsia" w:hint="eastAsia"/>
                  <w:color w:val="7F7F7F"/>
                  <w:sz w:val="48"/>
                  <w:lang w:eastAsia="ja-JP"/>
                </w:rPr>
              </w:rPrChange>
            </w:rPr>
            <w:delText>の</w:delText>
          </w:r>
        </w:del>
      </w:ins>
      <w:r w:rsidRPr="00093E5A">
        <w:rPr>
          <w:rFonts w:hint="eastAsia"/>
          <w:color w:val="7F7F7F"/>
          <w:sz w:val="36"/>
          <w:szCs w:val="36"/>
          <w:lang w:eastAsia="ja-JP"/>
          <w:rPrChange w:id="416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質問集</w:t>
      </w:r>
      <w:ins w:id="417" w:author="Mieko Sato" w:date="2017-06-22T11:01:00Z">
        <w:r w:rsidR="00130E1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によって行うことができる</w:t>
        </w:r>
      </w:ins>
      <w:ins w:id="418" w:author="Masahiro Date" w:date="2017-06-21T10:40:00Z">
        <w:del w:id="419" w:author="Mieko Sato" w:date="2017-06-22T10:48:00Z">
          <w:r w:rsidR="00FF75E9" w:rsidDel="0059553C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>で</w:delText>
          </w:r>
        </w:del>
      </w:ins>
      <w:del w:id="420" w:author="Masahiro Date" w:date="2017-06-21T10:40:00Z">
        <w:r w:rsidRPr="00093E5A" w:rsidDel="00FF75E9">
          <w:rPr>
            <w:rFonts w:hint="eastAsia"/>
            <w:color w:val="7F7F7F"/>
            <w:sz w:val="36"/>
            <w:szCs w:val="36"/>
            <w:lang w:eastAsia="ja-JP"/>
            <w:rPrChange w:id="421" w:author="Masahiro Date" w:date="2017-06-21T10:09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に</w:delText>
        </w:r>
      </w:del>
      <w:ins w:id="422" w:author="Masahiro Date" w:date="2017-06-21T10:09:00Z">
        <w:del w:id="423" w:author="Mieko Sato" w:date="2017-06-22T12:39:00Z">
          <w:r w:rsidR="00093E5A" w:rsidRPr="00093E5A" w:rsidDel="00402371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  <w:rPrChange w:id="424" w:author="Masahiro Date" w:date="2017-06-21T10:09:00Z">
                <w:rPr>
                  <w:rFonts w:asciiTheme="minorEastAsia" w:eastAsiaTheme="minorEastAsia" w:hAnsiTheme="minorEastAsia" w:hint="eastAsia"/>
                  <w:color w:val="7F7F7F"/>
                  <w:sz w:val="48"/>
                  <w:lang w:eastAsia="ja-JP"/>
                </w:rPr>
              </w:rPrChange>
            </w:rPr>
            <w:delText>対応</w:delText>
          </w:r>
        </w:del>
      </w:ins>
      <w:del w:id="425" w:author="Masahiro Date" w:date="2017-06-21T10:09:00Z">
        <w:r w:rsidRPr="00093E5A" w:rsidDel="00093E5A">
          <w:rPr>
            <w:rFonts w:hint="eastAsia"/>
            <w:color w:val="7F7F7F"/>
            <w:sz w:val="36"/>
            <w:szCs w:val="36"/>
            <w:lang w:eastAsia="ja-JP"/>
            <w:rPrChange w:id="426" w:author="Masahiro Date" w:date="2017-06-21T10:09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よる</w:delText>
        </w:r>
      </w:del>
      <w:r w:rsidRPr="00093E5A">
        <w:rPr>
          <w:color w:val="7F7F7F"/>
          <w:spacing w:val="-60"/>
          <w:sz w:val="36"/>
          <w:szCs w:val="36"/>
          <w:lang w:eastAsia="ja-JP"/>
          <w:rPrChange w:id="427" w:author="Masahiro Date" w:date="2017-06-21T10:09:00Z">
            <w:rPr>
              <w:color w:val="7F7F7F"/>
              <w:spacing w:val="-60"/>
              <w:sz w:val="48"/>
              <w:lang w:eastAsia="ja-JP"/>
            </w:rPr>
          </w:rPrChange>
        </w:rPr>
        <w:t xml:space="preserve"> </w:t>
      </w:r>
    </w:p>
    <w:p w14:paraId="1C365D7C" w14:textId="052CD92F" w:rsidR="007457BD" w:rsidRPr="00093E5A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36"/>
          <w:szCs w:val="36"/>
          <w:lang w:eastAsia="ja-JP"/>
          <w:rPrChange w:id="428" w:author="Masahiro Date" w:date="2017-06-21T10:09:00Z">
            <w:rPr>
              <w:sz w:val="48"/>
              <w:lang w:eastAsia="ja-JP"/>
            </w:rPr>
          </w:rPrChange>
        </w:rPr>
      </w:pPr>
      <w:r w:rsidRPr="00093E5A">
        <w:rPr>
          <w:rFonts w:hint="eastAsia"/>
          <w:color w:val="7F7F7F"/>
          <w:sz w:val="36"/>
          <w:szCs w:val="36"/>
          <w:lang w:eastAsia="ja-JP"/>
          <w:rPrChange w:id="429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組織は、</w:t>
      </w:r>
      <w:ins w:id="430" w:author="Mieko Sato" w:date="2017-06-22T10:50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自らの</w:t>
        </w:r>
      </w:ins>
      <w:r w:rsidRPr="00093E5A">
        <w:rPr>
          <w:rFonts w:hint="eastAsia"/>
          <w:color w:val="7F7F7F"/>
          <w:sz w:val="36"/>
          <w:szCs w:val="36"/>
          <w:lang w:eastAsia="ja-JP"/>
          <w:rPrChange w:id="431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適合性を</w:t>
      </w:r>
      <w:r w:rsidRPr="00093E5A">
        <w:rPr>
          <w:color w:val="7F7F7F"/>
          <w:sz w:val="36"/>
          <w:szCs w:val="36"/>
          <w:lang w:eastAsia="ja-JP"/>
          <w:rPrChange w:id="432" w:author="Masahiro Date" w:date="2017-06-21T10:09:00Z">
            <w:rPr>
              <w:color w:val="7F7F7F"/>
              <w:sz w:val="48"/>
              <w:lang w:eastAsia="ja-JP"/>
            </w:rPr>
          </w:rPrChange>
        </w:rPr>
        <w:t>Web</w:t>
      </w:r>
      <w:r w:rsidRPr="00093E5A">
        <w:rPr>
          <w:rFonts w:hint="eastAsia"/>
          <w:color w:val="7F7F7F"/>
          <w:sz w:val="36"/>
          <w:szCs w:val="36"/>
          <w:lang w:eastAsia="ja-JP"/>
          <w:rPrChange w:id="433" w:author="Masahiro Date" w:date="2017-06-21T10:09:00Z">
            <w:rPr>
              <w:rFonts w:hint="eastAsia"/>
              <w:color w:val="7F7F7F"/>
              <w:sz w:val="48"/>
              <w:lang w:eastAsia="ja-JP"/>
            </w:rPr>
          </w:rPrChange>
        </w:rPr>
        <w:t>サイトや販促資材で宣伝できる</w:t>
      </w:r>
    </w:p>
    <w:p w14:paraId="6CAD1737" w14:textId="77777777" w:rsidR="007457BD" w:rsidRPr="00093E5A" w:rsidRDefault="007457BD">
      <w:pPr>
        <w:pStyle w:val="a3"/>
        <w:spacing w:before="11"/>
        <w:rPr>
          <w:sz w:val="36"/>
          <w:szCs w:val="36"/>
          <w:lang w:eastAsia="ja-JP"/>
          <w:rPrChange w:id="434" w:author="Masahiro Date" w:date="2017-06-21T10:09:00Z">
            <w:rPr>
              <w:sz w:val="67"/>
              <w:lang w:eastAsia="ja-JP"/>
            </w:rPr>
          </w:rPrChange>
        </w:rPr>
      </w:pPr>
    </w:p>
    <w:p w14:paraId="47608986" w14:textId="53EA72E4" w:rsidR="007457BD" w:rsidRDefault="00093E5A">
      <w:pPr>
        <w:pStyle w:val="a3"/>
        <w:spacing w:line="213" w:lineRule="auto"/>
        <w:ind w:left="1455" w:right="547"/>
      </w:pPr>
      <w:ins w:id="435" w:author="Masahiro Date" w:date="2017-06-21T10:09:00Z">
        <w:r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436" w:author="Masahiro Date" w:date="2017-06-21T10:09:00Z">
              <w:rPr>
                <w:rFonts w:asciiTheme="minorEastAsia" w:eastAsiaTheme="minorEastAsia" w:hAnsiTheme="minorEastAsia" w:hint="eastAsia"/>
                <w:color w:val="7F7F7F"/>
                <w:lang w:eastAsia="ja-JP"/>
              </w:rPr>
            </w:rPrChange>
          </w:rPr>
          <w:t>「</w:t>
        </w:r>
      </w:ins>
      <w:r w:rsidR="0004644A" w:rsidRPr="00093E5A">
        <w:rPr>
          <w:rFonts w:hint="eastAsia"/>
          <w:color w:val="7F7F7F"/>
          <w:sz w:val="36"/>
          <w:szCs w:val="36"/>
          <w:lang w:eastAsia="ja-JP"/>
          <w:rPrChange w:id="437" w:author="Masahiro Date" w:date="2017-06-21T10:09:00Z">
            <w:rPr>
              <w:rFonts w:hint="eastAsia"/>
              <w:color w:val="7F7F7F"/>
            </w:rPr>
          </w:rPrChange>
        </w:rPr>
        <w:t>オンライン自己診断</w:t>
      </w:r>
      <w:ins w:id="438" w:author="Masahiro Date" w:date="2017-06-21T10:09:00Z">
        <w:r w:rsidRPr="00093E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439" w:author="Masahiro Date" w:date="2017-06-21T10:09:00Z">
              <w:rPr>
                <w:rFonts w:asciiTheme="minorEastAsia" w:eastAsiaTheme="minorEastAsia" w:hAnsiTheme="minorEastAsia" w:hint="eastAsia"/>
                <w:color w:val="7F7F7F"/>
                <w:lang w:eastAsia="ja-JP"/>
              </w:rPr>
            </w:rPrChange>
          </w:rPr>
          <w:t>」</w:t>
        </w:r>
      </w:ins>
      <w:r w:rsidR="0004644A" w:rsidRPr="00093E5A">
        <w:rPr>
          <w:rFonts w:hint="eastAsia"/>
          <w:color w:val="7F7F7F"/>
          <w:sz w:val="36"/>
          <w:szCs w:val="36"/>
          <w:lang w:eastAsia="ja-JP"/>
          <w:rPrChange w:id="440" w:author="Masahiro Date" w:date="2017-06-21T10:09:00Z">
            <w:rPr>
              <w:rFonts w:hint="eastAsia"/>
              <w:color w:val="7F7F7F"/>
            </w:rPr>
          </w:rPrChange>
        </w:rPr>
        <w:t>サービスは、</w:t>
      </w:r>
      <w:ins w:id="441" w:author="Mieko Sato" w:date="2017-06-22T10:51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以下</w:t>
        </w:r>
      </w:ins>
      <w:del w:id="442" w:author="Mieko Sato" w:date="2017-06-22T10:51:00Z">
        <w:r w:rsidR="0004644A" w:rsidRPr="00093E5A" w:rsidDel="0059553C">
          <w:rPr>
            <w:rFonts w:hint="eastAsia"/>
            <w:color w:val="7F7F7F"/>
            <w:sz w:val="36"/>
            <w:szCs w:val="36"/>
            <w:lang w:eastAsia="ja-JP"/>
            <w:rPrChange w:id="443" w:author="Masahiro Date" w:date="2017-06-21T10:09:00Z">
              <w:rPr>
                <w:rFonts w:hint="eastAsia"/>
                <w:color w:val="7F7F7F"/>
              </w:rPr>
            </w:rPrChange>
          </w:rPr>
          <w:delText>次</w:delText>
        </w:r>
      </w:del>
      <w:r w:rsidR="0004644A" w:rsidRPr="00093E5A">
        <w:rPr>
          <w:rFonts w:hint="eastAsia"/>
          <w:color w:val="7F7F7F"/>
          <w:sz w:val="36"/>
          <w:szCs w:val="36"/>
          <w:lang w:eastAsia="ja-JP"/>
          <w:rPrChange w:id="444" w:author="Masahiro Date" w:date="2017-06-21T10:09:00Z">
            <w:rPr>
              <w:rFonts w:hint="eastAsia"/>
              <w:color w:val="7F7F7F"/>
            </w:rPr>
          </w:rPrChange>
        </w:rPr>
        <w:t>のサイトで利用</w:t>
      </w:r>
      <w:ins w:id="445" w:author="Mieko Sato" w:date="2017-06-22T10:52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</w:t>
        </w:r>
      </w:ins>
      <w:ins w:id="446" w:author="Mieko Sato" w:date="2017-06-22T11:02:00Z">
        <w:r w:rsidR="00130E1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る</w:t>
        </w:r>
      </w:ins>
      <w:del w:id="447" w:author="Mieko Sato" w:date="2017-06-22T10:52:00Z">
        <w:r w:rsidR="0004644A" w:rsidRPr="00093E5A" w:rsidDel="0059553C">
          <w:rPr>
            <w:rFonts w:hint="eastAsia"/>
            <w:color w:val="7F7F7F"/>
            <w:sz w:val="36"/>
            <w:szCs w:val="36"/>
            <w:lang w:eastAsia="ja-JP"/>
            <w:rPrChange w:id="448" w:author="Masahiro Date" w:date="2017-06-21T10:09:00Z">
              <w:rPr>
                <w:rFonts w:hint="eastAsia"/>
                <w:color w:val="7F7F7F"/>
              </w:rPr>
            </w:rPrChange>
          </w:rPr>
          <w:delText>可能</w:delText>
        </w:r>
      </w:del>
      <w:r w:rsidR="0004644A" w:rsidRPr="00093E5A">
        <w:rPr>
          <w:rFonts w:hint="eastAsia"/>
          <w:color w:val="7F7F7F"/>
          <w:sz w:val="36"/>
          <w:szCs w:val="36"/>
          <w:lang w:eastAsia="ja-JP"/>
          <w:rPrChange w:id="449" w:author="Masahiro Date" w:date="2017-06-21T10:09:00Z">
            <w:rPr>
              <w:rFonts w:hint="eastAsia"/>
              <w:color w:val="7F7F7F"/>
            </w:rPr>
          </w:rPrChange>
        </w:rPr>
        <w:t>（現在のところ英語のみ）</w:t>
      </w:r>
      <w:ins w:id="450" w:author="Mieko Sato" w:date="2017-06-22T10:52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。</w:t>
        </w:r>
        <w:r w:rsidR="0059553C">
          <w:rPr>
            <w:color w:val="7F7F7F"/>
            <w:sz w:val="36"/>
            <w:szCs w:val="36"/>
            <w:lang w:eastAsia="ja-JP"/>
          </w:rPr>
          <w:br/>
        </w:r>
      </w:ins>
      <w:del w:id="451" w:author="Mieko Sato" w:date="2017-06-22T10:52:00Z">
        <w:r w:rsidR="0004644A" w:rsidRPr="00093E5A" w:rsidDel="0059553C">
          <w:rPr>
            <w:rFonts w:hint="eastAsia"/>
            <w:color w:val="7F7F7F"/>
            <w:sz w:val="36"/>
            <w:szCs w:val="36"/>
            <w:lang w:eastAsia="ja-JP"/>
            <w:rPrChange w:id="452" w:author="Masahiro Date" w:date="2017-06-21T10:09:00Z">
              <w:rPr>
                <w:rFonts w:hint="eastAsia"/>
                <w:color w:val="7F7F7F"/>
              </w:rPr>
            </w:rPrChange>
          </w:rPr>
          <w:delText>：</w:delText>
        </w:r>
      </w:del>
      <w:hyperlink r:id="rId17">
        <w:r w:rsidR="0004644A">
          <w:rPr>
            <w:color w:val="0563C1"/>
            <w:u w:val="thick" w:color="0563C1"/>
          </w:rPr>
          <w:t>https://www.openchainproject.org/conformance</w:t>
        </w:r>
      </w:hyperlink>
    </w:p>
    <w:p w14:paraId="5D88ACEC" w14:textId="77777777" w:rsidR="007457BD" w:rsidRDefault="007457BD">
      <w:pPr>
        <w:spacing w:line="213" w:lineRule="auto"/>
        <w:sectPr w:rsidR="007457BD" w:rsidSect="00BA4754">
          <w:headerReference w:type="default" r:id="rId18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14:paraId="5F5ED25E" w14:textId="77777777" w:rsidR="007457BD" w:rsidRDefault="007457BD">
      <w:pPr>
        <w:pStyle w:val="a3"/>
        <w:rPr>
          <w:sz w:val="21"/>
        </w:rPr>
      </w:pPr>
    </w:p>
    <w:p w14:paraId="53B94AEC" w14:textId="6985639E" w:rsidR="007457BD" w:rsidRPr="00FF75E9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36"/>
          <w:szCs w:val="36"/>
          <w:lang w:eastAsia="ja-JP"/>
          <w:rPrChange w:id="453" w:author="Masahiro Date" w:date="2017-06-21T10:40:00Z">
            <w:rPr>
              <w:sz w:val="56"/>
              <w:lang w:eastAsia="ja-JP"/>
            </w:rPr>
          </w:rPrChange>
        </w:rPr>
      </w:pPr>
      <w:proofErr w:type="spellStart"/>
      <w:r w:rsidRPr="00FF75E9">
        <w:rPr>
          <w:color w:val="7F7F7F"/>
          <w:sz w:val="36"/>
          <w:szCs w:val="36"/>
          <w:lang w:eastAsia="ja-JP"/>
          <w:rPrChange w:id="454" w:author="Masahiro Date" w:date="2017-06-21T10:40:00Z">
            <w:rPr>
              <w:color w:val="7F7F7F"/>
              <w:sz w:val="56"/>
              <w:lang w:eastAsia="ja-JP"/>
            </w:rPr>
          </w:rPrChange>
        </w:rPr>
        <w:t>OpenChain</w:t>
      </w:r>
      <w:proofErr w:type="spellEnd"/>
      <w:r w:rsidRPr="00FF75E9">
        <w:rPr>
          <w:rFonts w:hint="eastAsia"/>
          <w:color w:val="7F7F7F"/>
          <w:sz w:val="36"/>
          <w:szCs w:val="36"/>
          <w:lang w:eastAsia="ja-JP"/>
          <w:rPrChange w:id="455" w:author="Masahiro Date" w:date="2017-06-21T10:40:00Z">
            <w:rPr>
              <w:rFonts w:hint="eastAsia"/>
              <w:color w:val="7F7F7F"/>
              <w:sz w:val="56"/>
              <w:lang w:eastAsia="ja-JP"/>
            </w:rPr>
          </w:rPrChange>
        </w:rPr>
        <w:t>カリキュラムは、組織が</w:t>
      </w:r>
      <w:proofErr w:type="spellStart"/>
      <w:r w:rsidRPr="00FF75E9">
        <w:rPr>
          <w:color w:val="7F7F7F"/>
          <w:sz w:val="36"/>
          <w:szCs w:val="36"/>
          <w:lang w:eastAsia="ja-JP"/>
          <w:rPrChange w:id="456" w:author="Masahiro Date" w:date="2017-06-21T10:40:00Z">
            <w:rPr>
              <w:color w:val="7F7F7F"/>
              <w:sz w:val="56"/>
              <w:lang w:eastAsia="ja-JP"/>
            </w:rPr>
          </w:rPrChange>
        </w:rPr>
        <w:t>OpenChain</w:t>
      </w:r>
      <w:proofErr w:type="spellEnd"/>
      <w:r w:rsidRPr="00FF75E9">
        <w:rPr>
          <w:rFonts w:hint="eastAsia"/>
          <w:color w:val="7F7F7F"/>
          <w:sz w:val="36"/>
          <w:szCs w:val="36"/>
          <w:lang w:eastAsia="ja-JP"/>
          <w:rPrChange w:id="457" w:author="Masahiro Date" w:date="2017-06-21T10:40:00Z">
            <w:rPr>
              <w:rFonts w:hint="eastAsia"/>
              <w:color w:val="7F7F7F"/>
              <w:sz w:val="56"/>
              <w:lang w:eastAsia="ja-JP"/>
            </w:rPr>
          </w:rPrChange>
        </w:rPr>
        <w:t>仕様書</w:t>
      </w:r>
      <w:ins w:id="458" w:author="Mieko Sato" w:date="2017-06-22T10:52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の</w:t>
        </w:r>
      </w:ins>
      <w:ins w:id="459" w:author="Mieko Sato" w:date="2017-06-22T11:03:00Z">
        <w:r w:rsidR="00130E1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諸要件</w:t>
        </w:r>
      </w:ins>
      <w:ins w:id="460" w:author="Mieko Sato" w:date="2017-06-22T10:53:00Z">
        <w:r w:rsidR="0059553C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を満たせるよう</w:t>
        </w:r>
      </w:ins>
      <w:ins w:id="461" w:author="Mieko Sato" w:date="2017-06-22T12:40:00Z">
        <w:r w:rsidR="0040237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に</w:t>
        </w:r>
      </w:ins>
      <w:del w:id="462" w:author="Mieko Sato" w:date="2017-06-22T10:53:00Z">
        <w:r w:rsidRPr="00FF75E9" w:rsidDel="0059553C">
          <w:rPr>
            <w:rFonts w:hint="eastAsia"/>
            <w:color w:val="7F7F7F"/>
            <w:sz w:val="36"/>
            <w:szCs w:val="36"/>
            <w:lang w:eastAsia="ja-JP"/>
            <w:rPrChange w:id="463" w:author="Masahiro Date" w:date="2017-06-21T10:40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を適用すること</w:delText>
        </w:r>
      </w:del>
      <w:del w:id="464" w:author="Mieko Sato" w:date="2017-06-22T11:03:00Z">
        <w:r w:rsidRPr="00FF75E9" w:rsidDel="00130E1C">
          <w:rPr>
            <w:rFonts w:hint="eastAsia"/>
            <w:color w:val="7F7F7F"/>
            <w:sz w:val="36"/>
            <w:szCs w:val="36"/>
            <w:lang w:eastAsia="ja-JP"/>
            <w:rPrChange w:id="465" w:author="Masahiro Date" w:date="2017-06-21T10:40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を</w:delText>
        </w:r>
      </w:del>
      <w:r w:rsidRPr="00FF75E9">
        <w:rPr>
          <w:rFonts w:hint="eastAsia"/>
          <w:color w:val="7F7F7F"/>
          <w:sz w:val="36"/>
          <w:szCs w:val="36"/>
          <w:lang w:eastAsia="ja-JP"/>
          <w:rPrChange w:id="466" w:author="Masahiro Date" w:date="2017-06-21T10:40:00Z">
            <w:rPr>
              <w:rFonts w:hint="eastAsia"/>
              <w:color w:val="7F7F7F"/>
              <w:sz w:val="56"/>
              <w:lang w:eastAsia="ja-JP"/>
            </w:rPr>
          </w:rPrChange>
        </w:rPr>
        <w:t>支援</w:t>
      </w:r>
      <w:ins w:id="467" w:author="Mieko Sato" w:date="2017-06-22T11:03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</w:t>
        </w:r>
      </w:ins>
    </w:p>
    <w:p w14:paraId="067C135C" w14:textId="50197387" w:rsidR="007457BD" w:rsidRPr="00FF75E9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36"/>
          <w:szCs w:val="36"/>
          <w:lang w:eastAsia="ja-JP"/>
          <w:rPrChange w:id="468" w:author="Masahiro Date" w:date="2017-06-21T10:40:00Z">
            <w:rPr>
              <w:sz w:val="48"/>
              <w:lang w:eastAsia="ja-JP"/>
            </w:rPr>
          </w:rPrChange>
        </w:rPr>
      </w:pPr>
      <w:r w:rsidRPr="00FF75E9">
        <w:rPr>
          <w:rFonts w:hint="eastAsia"/>
          <w:color w:val="7F7F7F"/>
          <w:sz w:val="36"/>
          <w:szCs w:val="36"/>
          <w:lang w:eastAsia="ja-JP"/>
          <w:rPrChange w:id="469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オープンソース</w:t>
      </w:r>
      <w:r w:rsidRPr="00FF75E9">
        <w:rPr>
          <w:color w:val="7F7F7F"/>
          <w:sz w:val="36"/>
          <w:szCs w:val="36"/>
          <w:lang w:eastAsia="ja-JP"/>
          <w:rPrChange w:id="470" w:author="Masahiro Date" w:date="2017-06-21T10:40:00Z">
            <w:rPr>
              <w:color w:val="7F7F7F"/>
              <w:sz w:val="48"/>
              <w:lang w:eastAsia="ja-JP"/>
            </w:rPr>
          </w:rPrChange>
        </w:rPr>
        <w:t xml:space="preserve"> </w:t>
      </w:r>
      <w:r w:rsidRPr="00FF75E9">
        <w:rPr>
          <w:rFonts w:hint="eastAsia"/>
          <w:color w:val="7F7F7F"/>
          <w:sz w:val="36"/>
          <w:szCs w:val="36"/>
          <w:lang w:eastAsia="ja-JP"/>
          <w:rPrChange w:id="471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コンプライアンスのトレーニング</w:t>
      </w:r>
      <w:r w:rsidRPr="00FF75E9">
        <w:rPr>
          <w:color w:val="7F7F7F"/>
          <w:sz w:val="36"/>
          <w:szCs w:val="36"/>
          <w:lang w:eastAsia="ja-JP"/>
          <w:rPrChange w:id="472" w:author="Masahiro Date" w:date="2017-06-21T10:40:00Z">
            <w:rPr>
              <w:color w:val="7F7F7F"/>
              <w:sz w:val="48"/>
              <w:lang w:eastAsia="ja-JP"/>
            </w:rPr>
          </w:rPrChange>
        </w:rPr>
        <w:t xml:space="preserve"> </w:t>
      </w:r>
      <w:r w:rsidRPr="00FF75E9">
        <w:rPr>
          <w:rFonts w:hint="eastAsia"/>
          <w:color w:val="7F7F7F"/>
          <w:sz w:val="36"/>
          <w:szCs w:val="36"/>
          <w:lang w:eastAsia="ja-JP"/>
          <w:rPrChange w:id="473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プログラムとして</w:t>
      </w:r>
      <w:ins w:id="474" w:author="Masahiro Date" w:date="2017-06-21T10:13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475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一般的</w:t>
        </w:r>
      </w:ins>
      <w:del w:id="476" w:author="Masahiro Date" w:date="2017-06-21T10:13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477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汎用的</w:delText>
        </w:r>
      </w:del>
      <w:r w:rsidRPr="00FF75E9">
        <w:rPr>
          <w:rFonts w:hint="eastAsia"/>
          <w:color w:val="7F7F7F"/>
          <w:sz w:val="36"/>
          <w:szCs w:val="36"/>
          <w:lang w:eastAsia="ja-JP"/>
          <w:rPrChange w:id="478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で、</w:t>
      </w:r>
      <w:ins w:id="479" w:author="Masahiro Date" w:date="2017-06-21T10:13:00Z">
        <w:del w:id="480" w:author="Mieko Sato" w:date="2017-06-22T11:04:00Z">
          <w:r w:rsidR="009414EF" w:rsidRPr="00FF75E9" w:rsidDel="00BD47D1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  <w:rPrChange w:id="481" w:author="Masahiro Date" w:date="2017-06-21T10:40:00Z">
                <w:rPr>
                  <w:rFonts w:asciiTheme="minorEastAsia" w:eastAsiaTheme="minorEastAsia" w:hAnsiTheme="minorEastAsia" w:hint="eastAsia"/>
                  <w:color w:val="7F7F7F"/>
                  <w:sz w:val="48"/>
                  <w:lang w:eastAsia="ja-JP"/>
                </w:rPr>
              </w:rPrChange>
            </w:rPr>
            <w:delText>かつ</w:delText>
          </w:r>
        </w:del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482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洗練された</w:t>
        </w:r>
      </w:ins>
      <w:ins w:id="483" w:author="Mieko Sato" w:date="2017-06-22T11:04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、</w:t>
        </w:r>
      </w:ins>
      <w:del w:id="484" w:author="Masahiro Date" w:date="2017-06-21T10:13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485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よく調整された、また、</w:delText>
        </w:r>
      </w:del>
      <w:r w:rsidRPr="00FF75E9">
        <w:rPr>
          <w:rFonts w:hint="eastAsia"/>
          <w:color w:val="7F7F7F"/>
          <w:sz w:val="36"/>
          <w:szCs w:val="36"/>
          <w:lang w:eastAsia="ja-JP"/>
          <w:rPrChange w:id="486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明快な事例を提供</w:t>
      </w:r>
      <w:ins w:id="487" w:author="Mieko Sato" w:date="2017-06-22T11:04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し</w:t>
        </w:r>
      </w:ins>
      <w:ins w:id="488" w:author="Mieko Sato" w:date="2017-06-22T11:05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ており</w:t>
        </w:r>
      </w:ins>
      <w:r w:rsidRPr="00FF75E9">
        <w:rPr>
          <w:rFonts w:hint="eastAsia"/>
          <w:color w:val="7F7F7F"/>
          <w:sz w:val="36"/>
          <w:szCs w:val="36"/>
          <w:lang w:eastAsia="ja-JP"/>
          <w:rPrChange w:id="489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、</w:t>
      </w:r>
      <w:ins w:id="490" w:author="Mieko Sato" w:date="2017-06-22T12:41:00Z">
        <w:r w:rsidR="00350F4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各組織</w:t>
        </w:r>
      </w:ins>
      <w:ins w:id="491" w:author="Mieko Sato" w:date="2017-06-22T12:42:00Z">
        <w:r w:rsidR="00350F4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は</w:t>
        </w:r>
      </w:ins>
      <w:r w:rsidRPr="00FF75E9">
        <w:rPr>
          <w:rFonts w:hint="eastAsia"/>
          <w:color w:val="7F7F7F"/>
          <w:sz w:val="36"/>
          <w:szCs w:val="36"/>
          <w:lang w:eastAsia="ja-JP"/>
          <w:rPrChange w:id="492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それを直接利用</w:t>
      </w:r>
      <w:ins w:id="493" w:author="Mieko Sato" w:date="2017-06-22T11:05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することも</w:t>
        </w:r>
      </w:ins>
      <w:r w:rsidRPr="00FF75E9">
        <w:rPr>
          <w:rFonts w:hint="eastAsia"/>
          <w:color w:val="7F7F7F"/>
          <w:sz w:val="36"/>
          <w:szCs w:val="36"/>
          <w:lang w:eastAsia="ja-JP"/>
          <w:rPrChange w:id="494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、</w:t>
      </w:r>
      <w:ins w:id="495" w:author="Masahiro Date" w:date="2017-06-21T10:15:00Z">
        <w:del w:id="496" w:author="Mieko Sato" w:date="2017-06-22T11:05:00Z">
          <w:r w:rsidR="009414EF" w:rsidRPr="00FF75E9" w:rsidDel="00BD47D1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  <w:rPrChange w:id="497" w:author="Masahiro Date" w:date="2017-06-21T10:40:00Z">
                <w:rPr>
                  <w:rFonts w:asciiTheme="minorEastAsia" w:eastAsiaTheme="minorEastAsia" w:hAnsiTheme="minorEastAsia" w:hint="eastAsia"/>
                  <w:color w:val="7F7F7F"/>
                  <w:sz w:val="48"/>
                  <w:lang w:eastAsia="ja-JP"/>
                </w:rPr>
              </w:rPrChange>
            </w:rPr>
            <w:delText>または</w:delText>
          </w:r>
        </w:del>
      </w:ins>
      <w:del w:id="498" w:author="Masahiro Date" w:date="2017-06-21T10:14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499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あるいは、</w:delText>
        </w:r>
      </w:del>
      <w:r w:rsidRPr="00FF75E9">
        <w:rPr>
          <w:rFonts w:hint="eastAsia"/>
          <w:color w:val="7F7F7F"/>
          <w:sz w:val="36"/>
          <w:szCs w:val="36"/>
          <w:lang w:eastAsia="ja-JP"/>
          <w:rPrChange w:id="500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既存のトレーニング</w:t>
      </w:r>
      <w:r w:rsidRPr="00FF75E9">
        <w:rPr>
          <w:color w:val="7F7F7F"/>
          <w:sz w:val="36"/>
          <w:szCs w:val="36"/>
          <w:lang w:eastAsia="ja-JP"/>
          <w:rPrChange w:id="501" w:author="Masahiro Date" w:date="2017-06-21T10:40:00Z">
            <w:rPr>
              <w:color w:val="7F7F7F"/>
              <w:sz w:val="48"/>
              <w:lang w:eastAsia="ja-JP"/>
            </w:rPr>
          </w:rPrChange>
        </w:rPr>
        <w:t xml:space="preserve"> </w:t>
      </w:r>
      <w:r w:rsidRPr="00FF75E9">
        <w:rPr>
          <w:rFonts w:hint="eastAsia"/>
          <w:color w:val="7F7F7F"/>
          <w:sz w:val="36"/>
          <w:szCs w:val="36"/>
          <w:lang w:eastAsia="ja-JP"/>
          <w:rPrChange w:id="502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プログラムの中に組み込</w:t>
      </w:r>
      <w:ins w:id="503" w:author="Mieko Sato" w:date="2017-06-22T11:05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むことも</w:t>
        </w:r>
      </w:ins>
      <w:ins w:id="504" w:author="Mieko Sato" w:date="2017-06-22T11:06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可能</w:t>
        </w:r>
      </w:ins>
      <w:ins w:id="505" w:author="Masahiro Date" w:date="2017-06-21T10:15:00Z">
        <w:del w:id="506" w:author="Mieko Sato" w:date="2017-06-22T11:06:00Z">
          <w:r w:rsidR="009414EF" w:rsidRPr="00FF75E9" w:rsidDel="00BD47D1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  <w:rPrChange w:id="507" w:author="Masahiro Date" w:date="2017-06-21T10:40:00Z">
                <w:rPr>
                  <w:rFonts w:asciiTheme="minorEastAsia" w:eastAsiaTheme="minorEastAsia" w:hAnsiTheme="minorEastAsia" w:hint="eastAsia"/>
                  <w:color w:val="7F7F7F"/>
                  <w:sz w:val="48"/>
                  <w:lang w:eastAsia="ja-JP"/>
                </w:rPr>
              </w:rPrChange>
            </w:rPr>
            <w:delText>んで活用</w:delText>
          </w:r>
        </w:del>
      </w:ins>
      <w:del w:id="508" w:author="Masahiro Date" w:date="2017-06-21T10:15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509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むことも可能</w:delText>
        </w:r>
      </w:del>
    </w:p>
    <w:p w14:paraId="60FF58CE" w14:textId="201131AA" w:rsidR="007457BD" w:rsidRPr="00FF75E9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36"/>
          <w:szCs w:val="36"/>
          <w:lang w:eastAsia="ja-JP"/>
          <w:rPrChange w:id="510" w:author="Masahiro Date" w:date="2017-06-21T10:40:00Z">
            <w:rPr>
              <w:sz w:val="48"/>
              <w:lang w:eastAsia="ja-JP"/>
            </w:rPr>
          </w:rPrChange>
        </w:rPr>
      </w:pPr>
      <w:r w:rsidRPr="00FF75E9">
        <w:rPr>
          <w:color w:val="7F7F7F"/>
          <w:sz w:val="36"/>
          <w:szCs w:val="36"/>
          <w:lang w:eastAsia="ja-JP"/>
          <w:rPrChange w:id="511" w:author="Masahiro Date" w:date="2017-06-21T10:40:00Z">
            <w:rPr>
              <w:color w:val="7F7F7F"/>
              <w:sz w:val="48"/>
              <w:lang w:eastAsia="ja-JP"/>
            </w:rPr>
          </w:rPrChange>
        </w:rPr>
        <w:t xml:space="preserve">CC-0 </w:t>
      </w:r>
      <w:r w:rsidRPr="00FF75E9">
        <w:rPr>
          <w:rFonts w:hint="eastAsia"/>
          <w:color w:val="7F7F7F"/>
          <w:sz w:val="36"/>
          <w:szCs w:val="36"/>
          <w:lang w:eastAsia="ja-JP"/>
          <w:rPrChange w:id="512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ライセンスで提供</w:t>
      </w:r>
      <w:ins w:id="513" w:author="Masahiro Date" w:date="2017-06-21T10:16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514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しており</w:t>
        </w:r>
      </w:ins>
      <w:r w:rsidRPr="00FF75E9">
        <w:rPr>
          <w:rFonts w:hint="eastAsia"/>
          <w:color w:val="7F7F7F"/>
          <w:sz w:val="36"/>
          <w:szCs w:val="36"/>
          <w:lang w:eastAsia="ja-JP"/>
          <w:rPrChange w:id="515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、</w:t>
      </w:r>
      <w:del w:id="516" w:author="Masahiro Date" w:date="2017-06-21T10:16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517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どのような</w:delText>
        </w:r>
      </w:del>
      <w:r w:rsidRPr="00FF75E9">
        <w:rPr>
          <w:rFonts w:hint="eastAsia"/>
          <w:color w:val="7F7F7F"/>
          <w:sz w:val="36"/>
          <w:szCs w:val="36"/>
          <w:lang w:eastAsia="ja-JP"/>
          <w:rPrChange w:id="518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目的に</w:t>
      </w:r>
      <w:ins w:id="519" w:author="Masahiro Date" w:date="2017-06-21T10:16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520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合わせて</w:t>
        </w:r>
      </w:ins>
      <w:del w:id="521" w:author="Masahiro Date" w:date="2017-06-21T10:16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522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でも</w:delText>
        </w:r>
      </w:del>
      <w:ins w:id="523" w:author="Masahiro Date" w:date="2017-06-21T10:16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524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、</w:t>
        </w:r>
      </w:ins>
      <w:ins w:id="525" w:author="Masahiro Date" w:date="2017-06-21T10:17:00Z">
        <w:r w:rsidR="009414EF" w:rsidRPr="00FF75E9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526" w:author="Masahiro Date" w:date="2017-06-21T10:40:00Z">
              <w:rPr>
                <w:rFonts w:asciiTheme="minorEastAsia" w:eastAsiaTheme="minorEastAsia" w:hAnsiTheme="minorEastAsia" w:hint="eastAsia"/>
                <w:color w:val="7F7F7F"/>
                <w:sz w:val="48"/>
                <w:lang w:eastAsia="ja-JP"/>
              </w:rPr>
            </w:rPrChange>
          </w:rPr>
          <w:t>修正</w:t>
        </w:r>
      </w:ins>
      <w:del w:id="527" w:author="Masahiro Date" w:date="2017-06-21T10:17:00Z">
        <w:r w:rsidRPr="00FF75E9" w:rsidDel="009414EF">
          <w:rPr>
            <w:rFonts w:hint="eastAsia"/>
            <w:color w:val="7F7F7F"/>
            <w:sz w:val="36"/>
            <w:szCs w:val="36"/>
            <w:lang w:eastAsia="ja-JP"/>
            <w:rPrChange w:id="528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自由に作り直</w:delText>
        </w:r>
      </w:del>
      <w:r w:rsidRPr="00FF75E9">
        <w:rPr>
          <w:rFonts w:hint="eastAsia"/>
          <w:color w:val="7F7F7F"/>
          <w:sz w:val="36"/>
          <w:szCs w:val="36"/>
          <w:lang w:eastAsia="ja-JP"/>
          <w:rPrChange w:id="529" w:author="Masahiro Date" w:date="2017-06-21T10:40:00Z">
            <w:rPr>
              <w:rFonts w:hint="eastAsia"/>
              <w:color w:val="7F7F7F"/>
              <w:sz w:val="48"/>
              <w:lang w:eastAsia="ja-JP"/>
            </w:rPr>
          </w:rPrChange>
        </w:rPr>
        <w:t>したり、共有したり</w:t>
      </w:r>
      <w:ins w:id="530" w:author="Mieko Sato" w:date="2017-06-22T11:06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できる</w:t>
        </w:r>
      </w:ins>
      <w:del w:id="531" w:author="Mieko Sato" w:date="2017-06-22T11:06:00Z">
        <w:r w:rsidRPr="00FF75E9" w:rsidDel="00BD47D1">
          <w:rPr>
            <w:rFonts w:hint="eastAsia"/>
            <w:color w:val="7F7F7F"/>
            <w:sz w:val="36"/>
            <w:szCs w:val="36"/>
            <w:lang w:eastAsia="ja-JP"/>
            <w:rPrChange w:id="532" w:author="Masahiro Date" w:date="2017-06-21T10:40:00Z">
              <w:rPr>
                <w:rFonts w:hint="eastAsia"/>
                <w:color w:val="7F7F7F"/>
                <w:sz w:val="48"/>
                <w:lang w:eastAsia="ja-JP"/>
              </w:rPr>
            </w:rPrChange>
          </w:rPr>
          <w:delText>することが可能</w:delText>
        </w:r>
      </w:del>
    </w:p>
    <w:p w14:paraId="3EFED35E" w14:textId="77777777" w:rsidR="007457BD" w:rsidRPr="00FF75E9" w:rsidRDefault="007457BD">
      <w:pPr>
        <w:pStyle w:val="a3"/>
        <w:rPr>
          <w:sz w:val="36"/>
          <w:szCs w:val="36"/>
          <w:lang w:eastAsia="ja-JP"/>
          <w:rPrChange w:id="533" w:author="Masahiro Date" w:date="2017-06-21T10:40:00Z">
            <w:rPr>
              <w:sz w:val="54"/>
              <w:lang w:eastAsia="ja-JP"/>
            </w:rPr>
          </w:rPrChange>
        </w:rPr>
      </w:pPr>
    </w:p>
    <w:p w14:paraId="50FF92A4" w14:textId="0D512140" w:rsidR="007457BD" w:rsidRPr="00FF75E9" w:rsidRDefault="0004644A">
      <w:pPr>
        <w:pStyle w:val="a3"/>
        <w:spacing w:before="355" w:line="213" w:lineRule="auto"/>
        <w:ind w:left="1455"/>
        <w:rPr>
          <w:sz w:val="36"/>
          <w:szCs w:val="36"/>
          <w:rPrChange w:id="534" w:author="Masahiro Date" w:date="2017-06-21T10:40:00Z">
            <w:rPr/>
          </w:rPrChange>
        </w:rPr>
      </w:pPr>
      <w:proofErr w:type="spellStart"/>
      <w:r w:rsidRPr="00FF75E9">
        <w:rPr>
          <w:color w:val="7F7F7F"/>
          <w:sz w:val="36"/>
          <w:szCs w:val="36"/>
          <w:rPrChange w:id="535" w:author="Masahiro Date" w:date="2017-06-21T10:40:00Z">
            <w:rPr>
              <w:color w:val="7F7F7F"/>
            </w:rPr>
          </w:rPrChange>
        </w:rPr>
        <w:t>OpenChain</w:t>
      </w:r>
      <w:r w:rsidRPr="00FF75E9">
        <w:rPr>
          <w:rFonts w:hint="eastAsia"/>
          <w:color w:val="7F7F7F"/>
          <w:sz w:val="36"/>
          <w:szCs w:val="36"/>
          <w:rPrChange w:id="536" w:author="Masahiro Date" w:date="2017-06-21T10:40:00Z">
            <w:rPr>
              <w:rFonts w:hint="eastAsia"/>
              <w:color w:val="7F7F7F"/>
            </w:rPr>
          </w:rPrChange>
        </w:rPr>
        <w:t>カリキュラムの詳細については、以下のサイトで確認できる</w:t>
      </w:r>
      <w:proofErr w:type="spellEnd"/>
      <w:ins w:id="537" w:author="Mieko Sato" w:date="2017-06-22T11:07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。</w:t>
        </w:r>
        <w:r w:rsidR="00BD47D1">
          <w:rPr>
            <w:rFonts w:asciiTheme="minorEastAsia" w:eastAsiaTheme="minorEastAsia" w:hAnsiTheme="minorEastAsia"/>
            <w:color w:val="7F7F7F"/>
            <w:sz w:val="36"/>
            <w:szCs w:val="36"/>
            <w:lang w:eastAsia="ja-JP"/>
          </w:rPr>
          <w:br/>
        </w:r>
      </w:ins>
      <w:del w:id="538" w:author="Mieko Sato" w:date="2017-06-22T11:07:00Z">
        <w:r w:rsidRPr="00FF75E9" w:rsidDel="00BD47D1">
          <w:rPr>
            <w:rFonts w:hint="eastAsia"/>
            <w:color w:val="7F7F7F"/>
            <w:sz w:val="36"/>
            <w:szCs w:val="36"/>
            <w:rPrChange w:id="539" w:author="Masahiro Date" w:date="2017-06-21T10:40:00Z">
              <w:rPr>
                <w:rFonts w:hint="eastAsia"/>
                <w:color w:val="7F7F7F"/>
              </w:rPr>
            </w:rPrChange>
          </w:rPr>
          <w:delText>；</w:delText>
        </w:r>
      </w:del>
      <w:r w:rsidR="002B1FF5" w:rsidRPr="00FF75E9">
        <w:rPr>
          <w:sz w:val="36"/>
          <w:szCs w:val="36"/>
          <w:rPrChange w:id="540" w:author="Masahiro Date" w:date="2017-06-21T10:40:00Z">
            <w:rPr/>
          </w:rPrChange>
        </w:rPr>
        <w:fldChar w:fldCharType="begin"/>
      </w:r>
      <w:r w:rsidR="002B1FF5" w:rsidRPr="00FF75E9">
        <w:rPr>
          <w:sz w:val="36"/>
          <w:szCs w:val="36"/>
          <w:rPrChange w:id="541" w:author="Masahiro Date" w:date="2017-06-21T10:40:00Z">
            <w:rPr/>
          </w:rPrChange>
        </w:rPr>
        <w:instrText xml:space="preserve"> HYPERLINK "https://www.openchainproject.org/curriculum" \h </w:instrText>
      </w:r>
      <w:r w:rsidR="002B1FF5" w:rsidRPr="00FF75E9">
        <w:rPr>
          <w:sz w:val="36"/>
          <w:szCs w:val="36"/>
          <w:rPrChange w:id="542" w:author="Masahiro Date" w:date="2017-06-21T10:40:00Z">
            <w:rPr>
              <w:color w:val="0563C1"/>
              <w:u w:val="thick" w:color="0563C1"/>
            </w:rPr>
          </w:rPrChange>
        </w:rPr>
        <w:fldChar w:fldCharType="separate"/>
      </w:r>
      <w:r w:rsidRPr="00FF75E9">
        <w:rPr>
          <w:color w:val="0563C1"/>
          <w:sz w:val="36"/>
          <w:szCs w:val="36"/>
          <w:u w:val="thick" w:color="0563C1"/>
          <w:rPrChange w:id="543" w:author="Masahiro Date" w:date="2017-06-21T10:40:00Z">
            <w:rPr>
              <w:color w:val="0563C1"/>
              <w:u w:val="thick" w:color="0563C1"/>
            </w:rPr>
          </w:rPrChange>
        </w:rPr>
        <w:t>https://www.openchainproject.org/curriculum</w:t>
      </w:r>
      <w:r w:rsidR="002B1FF5" w:rsidRPr="00FF75E9">
        <w:rPr>
          <w:color w:val="0563C1"/>
          <w:sz w:val="36"/>
          <w:szCs w:val="36"/>
          <w:u w:val="thick" w:color="0563C1"/>
          <w:rPrChange w:id="544" w:author="Masahiro Date" w:date="2017-06-21T10:40:00Z">
            <w:rPr>
              <w:color w:val="0563C1"/>
              <w:u w:val="thick" w:color="0563C1"/>
            </w:rPr>
          </w:rPrChange>
        </w:rPr>
        <w:fldChar w:fldCharType="end"/>
      </w:r>
    </w:p>
    <w:p w14:paraId="77A98114" w14:textId="77777777" w:rsidR="007457BD" w:rsidRDefault="007457BD">
      <w:pPr>
        <w:spacing w:line="213" w:lineRule="auto"/>
        <w:sectPr w:rsidR="007457BD" w:rsidSect="00BA4754">
          <w:headerReference w:type="default" r:id="rId19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14:paraId="3CC9E4DC" w14:textId="77777777" w:rsidR="007457BD" w:rsidRDefault="007457BD">
      <w:pPr>
        <w:pStyle w:val="a3"/>
        <w:rPr>
          <w:sz w:val="20"/>
        </w:rPr>
      </w:pPr>
    </w:p>
    <w:p w14:paraId="285DAADC" w14:textId="77777777" w:rsidR="007457BD" w:rsidRDefault="007457BD">
      <w:pPr>
        <w:pStyle w:val="a3"/>
        <w:rPr>
          <w:sz w:val="20"/>
        </w:rPr>
      </w:pPr>
    </w:p>
    <w:p w14:paraId="2C7072B8" w14:textId="77777777" w:rsidR="007457BD" w:rsidRDefault="007457BD">
      <w:pPr>
        <w:pStyle w:val="a3"/>
        <w:spacing w:before="9"/>
        <w:rPr>
          <w:sz w:val="20"/>
        </w:rPr>
      </w:pPr>
    </w:p>
    <w:p w14:paraId="70EDCA8B" w14:textId="0493F6F4" w:rsidR="007457BD" w:rsidRPr="009414EF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36"/>
          <w:szCs w:val="36"/>
          <w:rPrChange w:id="545" w:author="Masahiro Date" w:date="2017-06-21T10:18:00Z">
            <w:rPr>
              <w:sz w:val="56"/>
            </w:rPr>
          </w:rPrChange>
        </w:rPr>
      </w:pPr>
      <w:proofErr w:type="spellStart"/>
      <w:r w:rsidRPr="009414EF">
        <w:rPr>
          <w:color w:val="7F7F7F"/>
          <w:sz w:val="36"/>
          <w:szCs w:val="36"/>
          <w:rPrChange w:id="546" w:author="Masahiro Date" w:date="2017-06-21T10:18:00Z">
            <w:rPr>
              <w:color w:val="7F7F7F"/>
              <w:sz w:val="56"/>
            </w:rPr>
          </w:rPrChange>
        </w:rPr>
        <w:t>OpenChain</w:t>
      </w:r>
      <w:r w:rsidRPr="009414EF">
        <w:rPr>
          <w:rFonts w:hint="eastAsia"/>
          <w:color w:val="7F7F7F"/>
          <w:sz w:val="36"/>
          <w:szCs w:val="36"/>
          <w:rPrChange w:id="547" w:author="Masahiro Date" w:date="2017-06-21T10:18:00Z">
            <w:rPr>
              <w:rFonts w:hint="eastAsia"/>
              <w:color w:val="7F7F7F"/>
              <w:sz w:val="56"/>
            </w:rPr>
          </w:rPrChange>
        </w:rPr>
        <w:t>仕様書を</w:t>
      </w:r>
      <w:proofErr w:type="spellEnd"/>
      <w:ins w:id="548" w:author="Mieko Sato" w:date="2017-06-22T11:09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読む。</w:t>
        </w:r>
      </w:ins>
      <w:del w:id="549" w:author="Mieko Sato" w:date="2017-06-22T11:08:00Z">
        <w:r w:rsidRPr="009414EF" w:rsidDel="00BD47D1">
          <w:rPr>
            <w:rFonts w:hint="eastAsia"/>
            <w:color w:val="7F7F7F"/>
            <w:sz w:val="36"/>
            <w:szCs w:val="36"/>
            <w:rPrChange w:id="550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み</w:delText>
        </w:r>
      </w:del>
      <w:del w:id="551" w:author="Mieko Sato" w:date="2017-06-22T11:09:00Z">
        <w:r w:rsidRPr="009414EF" w:rsidDel="00BD47D1">
          <w:rPr>
            <w:rFonts w:hint="eastAsia"/>
            <w:color w:val="7F7F7F"/>
            <w:sz w:val="36"/>
            <w:szCs w:val="36"/>
            <w:rPrChange w:id="552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てみる；</w:delText>
        </w:r>
      </w:del>
      <w:r w:rsidR="002B1FF5" w:rsidRPr="009414EF">
        <w:rPr>
          <w:sz w:val="36"/>
          <w:szCs w:val="36"/>
          <w:rPrChange w:id="553" w:author="Masahiro Date" w:date="2017-06-21T10:18:00Z">
            <w:rPr/>
          </w:rPrChange>
        </w:rPr>
        <w:fldChar w:fldCharType="begin"/>
      </w:r>
      <w:r w:rsidR="002B1FF5" w:rsidRPr="009414EF">
        <w:rPr>
          <w:sz w:val="36"/>
          <w:szCs w:val="36"/>
          <w:rPrChange w:id="554" w:author="Masahiro Date" w:date="2017-06-21T10:18:00Z">
            <w:rPr/>
          </w:rPrChange>
        </w:rPr>
        <w:instrText xml:space="preserve"> HYPERLINK "https://www.openchainproject.org/spec" \h </w:instrText>
      </w:r>
      <w:r w:rsidR="002B1FF5" w:rsidRPr="009414EF">
        <w:rPr>
          <w:sz w:val="36"/>
          <w:szCs w:val="36"/>
          <w:rPrChange w:id="555" w:author="Masahiro Date" w:date="2017-06-21T10:18:00Z">
            <w:rPr>
              <w:color w:val="0563C1"/>
              <w:spacing w:val="-1"/>
              <w:sz w:val="56"/>
              <w:u w:val="thick" w:color="0563C1"/>
            </w:rPr>
          </w:rPrChange>
        </w:rPr>
        <w:fldChar w:fldCharType="separate"/>
      </w:r>
      <w:r w:rsidRPr="009414EF">
        <w:rPr>
          <w:color w:val="0563C1"/>
          <w:spacing w:val="-1"/>
          <w:sz w:val="36"/>
          <w:szCs w:val="36"/>
          <w:u w:val="thick" w:color="0563C1"/>
          <w:rPrChange w:id="556" w:author="Masahiro Date" w:date="2017-06-21T10:18:00Z">
            <w:rPr>
              <w:color w:val="0563C1"/>
              <w:spacing w:val="-1"/>
              <w:sz w:val="56"/>
              <w:u w:val="thick" w:color="0563C1"/>
            </w:rPr>
          </w:rPrChange>
        </w:rPr>
        <w:t>https://www.openchainproject.org/spec</w:t>
      </w:r>
      <w:r w:rsidR="002B1FF5" w:rsidRPr="009414EF">
        <w:rPr>
          <w:color w:val="0563C1"/>
          <w:spacing w:val="-1"/>
          <w:sz w:val="36"/>
          <w:szCs w:val="36"/>
          <w:u w:val="thick" w:color="0563C1"/>
          <w:rPrChange w:id="557" w:author="Masahiro Date" w:date="2017-06-21T10:18:00Z">
            <w:rPr>
              <w:color w:val="0563C1"/>
              <w:spacing w:val="-1"/>
              <w:sz w:val="56"/>
              <w:u w:val="thick" w:color="0563C1"/>
            </w:rPr>
          </w:rPrChange>
        </w:rPr>
        <w:fldChar w:fldCharType="end"/>
      </w:r>
    </w:p>
    <w:p w14:paraId="6D801E32" w14:textId="2A71E3B8" w:rsidR="007457BD" w:rsidRPr="009414EF" w:rsidRDefault="0004644A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36"/>
          <w:szCs w:val="36"/>
          <w:rPrChange w:id="558" w:author="Masahiro Date" w:date="2017-06-21T10:18:00Z">
            <w:rPr>
              <w:sz w:val="56"/>
            </w:rPr>
          </w:rPrChange>
        </w:rPr>
      </w:pPr>
      <w:proofErr w:type="spellStart"/>
      <w:r w:rsidRPr="009414EF">
        <w:rPr>
          <w:rFonts w:hint="eastAsia"/>
          <w:color w:val="7F7F7F"/>
          <w:sz w:val="36"/>
          <w:szCs w:val="36"/>
          <w:rPrChange w:id="559" w:author="Masahiro Date" w:date="2017-06-21T10:18:00Z">
            <w:rPr>
              <w:rFonts w:hint="eastAsia"/>
              <w:color w:val="7F7F7F"/>
              <w:sz w:val="56"/>
            </w:rPr>
          </w:rPrChange>
        </w:rPr>
        <w:t>仕様書の要件に合致したプロセスを実装し、文書化</w:t>
      </w:r>
      <w:proofErr w:type="spellEnd"/>
      <w:ins w:id="560" w:author="Mieko Sato" w:date="2017-06-22T11:09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</w:t>
        </w:r>
      </w:ins>
      <w:ins w:id="561" w:author="Mieko Sato" w:date="2017-06-22T11:10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。</w:t>
        </w:r>
      </w:ins>
      <w:ins w:id="562" w:author="Masahiro Date" w:date="2017-06-21T10:19:00Z">
        <w:del w:id="563" w:author="Mieko Sato" w:date="2017-06-22T11:09:00Z">
          <w:r w:rsidR="009414EF" w:rsidDel="00BD47D1">
            <w:rPr>
              <w:rFonts w:asciiTheme="minorEastAsia" w:eastAsiaTheme="minorEastAsia" w:hAnsiTheme="minorEastAsia" w:hint="eastAsia"/>
              <w:color w:val="7F7F7F"/>
              <w:sz w:val="36"/>
              <w:szCs w:val="36"/>
              <w:lang w:eastAsia="ja-JP"/>
            </w:rPr>
            <w:delText xml:space="preserve">　　　　　　　　　　　</w:delText>
          </w:r>
        </w:del>
      </w:ins>
      <w:ins w:id="564" w:author="Mieko Sato" w:date="2017-06-22T12:42:00Z">
        <w:r w:rsidR="00350F49">
          <w:rPr>
            <w:rFonts w:asciiTheme="minorEastAsia" w:eastAsiaTheme="minorEastAsia" w:hAnsiTheme="minorEastAsia"/>
            <w:color w:val="7F7F7F"/>
            <w:sz w:val="36"/>
            <w:szCs w:val="36"/>
            <w:lang w:eastAsia="ja-JP"/>
          </w:rPr>
          <w:br/>
        </w:r>
      </w:ins>
      <w:del w:id="565" w:author="Masahiro Date" w:date="2017-06-21T10:20:00Z">
        <w:r w:rsidRPr="009414EF" w:rsidDel="009414EF">
          <w:rPr>
            <w:rFonts w:hint="eastAsia"/>
            <w:color w:val="7F7F7F"/>
            <w:sz w:val="36"/>
            <w:szCs w:val="36"/>
            <w:rPrChange w:id="566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する</w:delText>
        </w:r>
      </w:del>
      <w:r w:rsidRPr="009414EF">
        <w:rPr>
          <w:rFonts w:hint="eastAsia"/>
          <w:color w:val="7F7F7F"/>
          <w:sz w:val="36"/>
          <w:szCs w:val="36"/>
          <w:lang w:eastAsia="ja-JP"/>
          <w:rPrChange w:id="567" w:author="Masahiro Date" w:date="2017-06-21T10:18:00Z">
            <w:rPr>
              <w:rFonts w:hint="eastAsia"/>
              <w:color w:val="7F7F7F"/>
              <w:sz w:val="56"/>
            </w:rPr>
          </w:rPrChange>
        </w:rPr>
        <w:t>トレーニングの出発点として、カリキュラムの教材スライドを利用</w:t>
      </w:r>
      <w:ins w:id="568" w:author="Mieko Sato" w:date="2017-06-22T11:10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する。</w:t>
        </w:r>
        <w:r w:rsidR="00BD47D1">
          <w:rPr>
            <w:color w:val="7F7F7F"/>
            <w:sz w:val="36"/>
            <w:szCs w:val="36"/>
            <w:lang w:eastAsia="ja-JP"/>
          </w:rPr>
          <w:br/>
        </w:r>
      </w:ins>
      <w:del w:id="569" w:author="Masahiro Date" w:date="2017-06-21T10:20:00Z">
        <w:r w:rsidRPr="009414EF" w:rsidDel="009414EF">
          <w:rPr>
            <w:rFonts w:hint="eastAsia"/>
            <w:color w:val="7F7F7F"/>
            <w:sz w:val="36"/>
            <w:szCs w:val="36"/>
            <w:lang w:eastAsia="ja-JP"/>
            <w:rPrChange w:id="570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；</w:delText>
        </w:r>
      </w:del>
      <w:r w:rsidR="002B1FF5" w:rsidRPr="009414EF">
        <w:rPr>
          <w:sz w:val="36"/>
          <w:szCs w:val="36"/>
          <w:rPrChange w:id="571" w:author="Masahiro Date" w:date="2017-06-21T10:18:00Z">
            <w:rPr/>
          </w:rPrChange>
        </w:rPr>
        <w:fldChar w:fldCharType="begin"/>
      </w:r>
      <w:r w:rsidR="002B1FF5" w:rsidRPr="009414EF">
        <w:rPr>
          <w:sz w:val="36"/>
          <w:szCs w:val="36"/>
          <w:lang w:eastAsia="ja-JP"/>
          <w:rPrChange w:id="572" w:author="Masahiro Date" w:date="2017-06-21T10:18:00Z">
            <w:rPr/>
          </w:rPrChange>
        </w:rPr>
        <w:instrText xml:space="preserve"> HYPERLINK "https://www.openchainproject.org/curriculum" \h </w:instrText>
      </w:r>
      <w:r w:rsidR="002B1FF5" w:rsidRPr="009414EF">
        <w:rPr>
          <w:sz w:val="36"/>
          <w:szCs w:val="36"/>
          <w:rPrChange w:id="573" w:author="Masahiro Date" w:date="2017-06-21T10:18:00Z">
            <w:rPr>
              <w:color w:val="0563C1"/>
              <w:sz w:val="56"/>
              <w:u w:val="thick" w:color="0563C1"/>
            </w:rPr>
          </w:rPrChange>
        </w:rPr>
        <w:fldChar w:fldCharType="separate"/>
      </w:r>
      <w:r w:rsidRPr="009414EF">
        <w:rPr>
          <w:color w:val="0563C1"/>
          <w:sz w:val="36"/>
          <w:szCs w:val="36"/>
          <w:u w:val="thick" w:color="0563C1"/>
          <w:rPrChange w:id="574" w:author="Masahiro Date" w:date="2017-06-21T10:18:00Z">
            <w:rPr>
              <w:color w:val="0563C1"/>
              <w:sz w:val="56"/>
              <w:u w:val="thick" w:color="0563C1"/>
            </w:rPr>
          </w:rPrChange>
        </w:rPr>
        <w:t>https://www.openchainproject.org/curriculum</w:t>
      </w:r>
      <w:r w:rsidR="002B1FF5" w:rsidRPr="009414EF">
        <w:rPr>
          <w:color w:val="0563C1"/>
          <w:sz w:val="36"/>
          <w:szCs w:val="36"/>
          <w:u w:val="thick" w:color="0563C1"/>
          <w:rPrChange w:id="575" w:author="Masahiro Date" w:date="2017-06-21T10:18:00Z">
            <w:rPr>
              <w:color w:val="0563C1"/>
              <w:sz w:val="56"/>
              <w:u w:val="thick" w:color="0563C1"/>
            </w:rPr>
          </w:rPrChange>
        </w:rPr>
        <w:fldChar w:fldCharType="end"/>
      </w:r>
    </w:p>
    <w:p w14:paraId="67134CFD" w14:textId="101CD3B8" w:rsidR="007457BD" w:rsidRPr="009414EF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36"/>
          <w:szCs w:val="36"/>
          <w:rPrChange w:id="576" w:author="Masahiro Date" w:date="2017-06-21T10:18:00Z">
            <w:rPr>
              <w:sz w:val="56"/>
            </w:rPr>
          </w:rPrChange>
        </w:rPr>
      </w:pPr>
      <w:proofErr w:type="spellStart"/>
      <w:r w:rsidRPr="009414EF">
        <w:rPr>
          <w:color w:val="7F7F7F"/>
          <w:sz w:val="36"/>
          <w:szCs w:val="36"/>
          <w:rPrChange w:id="577" w:author="Masahiro Date" w:date="2017-06-21T10:18:00Z">
            <w:rPr>
              <w:color w:val="7F7F7F"/>
              <w:sz w:val="56"/>
            </w:rPr>
          </w:rPrChange>
        </w:rPr>
        <w:t>OpenChain</w:t>
      </w:r>
      <w:r w:rsidRPr="009414EF">
        <w:rPr>
          <w:rFonts w:hint="eastAsia"/>
          <w:color w:val="7F7F7F"/>
          <w:sz w:val="36"/>
          <w:szCs w:val="36"/>
          <w:rPrChange w:id="578" w:author="Masahiro Date" w:date="2017-06-21T10:18:00Z">
            <w:rPr>
              <w:rFonts w:hint="eastAsia"/>
              <w:color w:val="7F7F7F"/>
              <w:sz w:val="56"/>
            </w:rPr>
          </w:rPrChange>
        </w:rPr>
        <w:t>仕様書</w:t>
      </w:r>
      <w:del w:id="579" w:author="Masahiro Date" w:date="2017-06-21T10:21:00Z">
        <w:r w:rsidRPr="009414EF" w:rsidDel="00F65154">
          <w:rPr>
            <w:rFonts w:hint="eastAsia"/>
            <w:color w:val="7F7F7F"/>
            <w:sz w:val="36"/>
            <w:szCs w:val="36"/>
            <w:rPrChange w:id="580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への</w:delText>
        </w:r>
      </w:del>
      <w:r w:rsidRPr="009414EF">
        <w:rPr>
          <w:rFonts w:hint="eastAsia"/>
          <w:color w:val="7F7F7F"/>
          <w:sz w:val="36"/>
          <w:szCs w:val="36"/>
          <w:rPrChange w:id="581" w:author="Masahiro Date" w:date="2017-06-21T10:18:00Z">
            <w:rPr>
              <w:rFonts w:hint="eastAsia"/>
              <w:color w:val="7F7F7F"/>
              <w:sz w:val="56"/>
            </w:rPr>
          </w:rPrChange>
        </w:rPr>
        <w:t>適合性</w:t>
      </w:r>
      <w:proofErr w:type="spellEnd"/>
      <w:ins w:id="582" w:author="Masahiro Date" w:date="2017-06-21T10:21:00Z">
        <w:r w:rsidR="00F65154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を</w:t>
        </w:r>
      </w:ins>
      <w:del w:id="583" w:author="Masahiro Date" w:date="2017-06-21T10:20:00Z">
        <w:r w:rsidRPr="009414EF" w:rsidDel="009414EF">
          <w:rPr>
            <w:rFonts w:hint="eastAsia"/>
            <w:color w:val="7F7F7F"/>
            <w:sz w:val="36"/>
            <w:szCs w:val="36"/>
            <w:rPrChange w:id="584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を</w:delText>
        </w:r>
      </w:del>
      <w:proofErr w:type="spellStart"/>
      <w:r w:rsidRPr="009414EF">
        <w:rPr>
          <w:rFonts w:hint="eastAsia"/>
          <w:color w:val="7F7F7F"/>
          <w:sz w:val="36"/>
          <w:szCs w:val="36"/>
          <w:rPrChange w:id="585" w:author="Masahiro Date" w:date="2017-06-21T10:18:00Z">
            <w:rPr>
              <w:rFonts w:hint="eastAsia"/>
              <w:color w:val="7F7F7F"/>
              <w:sz w:val="56"/>
            </w:rPr>
          </w:rPrChange>
        </w:rPr>
        <w:t>検証</w:t>
      </w:r>
      <w:proofErr w:type="spellEnd"/>
      <w:ins w:id="586" w:author="Mieko Sato" w:date="2017-06-22T11:11:00Z">
        <w:r w:rsidR="00BD47D1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する。</w:t>
        </w:r>
        <w:r w:rsidR="00BD47D1">
          <w:rPr>
            <w:color w:val="7F7F7F"/>
            <w:sz w:val="36"/>
            <w:szCs w:val="36"/>
          </w:rPr>
          <w:br/>
        </w:r>
      </w:ins>
      <w:del w:id="587" w:author="Masahiro Date" w:date="2017-06-21T10:20:00Z">
        <w:r w:rsidRPr="009414EF" w:rsidDel="009414EF">
          <w:rPr>
            <w:rFonts w:hint="eastAsia"/>
            <w:color w:val="7F7F7F"/>
            <w:sz w:val="36"/>
            <w:szCs w:val="36"/>
            <w:rPrChange w:id="588" w:author="Masahiro Date" w:date="2017-06-21T10:18:00Z">
              <w:rPr>
                <w:rFonts w:hint="eastAsia"/>
                <w:color w:val="7F7F7F"/>
                <w:sz w:val="56"/>
              </w:rPr>
            </w:rPrChange>
          </w:rPr>
          <w:delText>する；</w:delText>
        </w:r>
      </w:del>
      <w:r w:rsidR="002B1FF5" w:rsidRPr="009414EF">
        <w:rPr>
          <w:sz w:val="36"/>
          <w:szCs w:val="36"/>
          <w:rPrChange w:id="589" w:author="Masahiro Date" w:date="2017-06-21T10:18:00Z">
            <w:rPr/>
          </w:rPrChange>
        </w:rPr>
        <w:fldChar w:fldCharType="begin"/>
      </w:r>
      <w:r w:rsidR="002B1FF5" w:rsidRPr="009414EF">
        <w:rPr>
          <w:sz w:val="36"/>
          <w:szCs w:val="36"/>
          <w:rPrChange w:id="590" w:author="Masahiro Date" w:date="2017-06-21T10:18:00Z">
            <w:rPr/>
          </w:rPrChange>
        </w:rPr>
        <w:instrText xml:space="preserve"> HYPERLINK "https://www.openchainproject.org/conformance" \h </w:instrText>
      </w:r>
      <w:r w:rsidR="002B1FF5" w:rsidRPr="009414EF">
        <w:rPr>
          <w:sz w:val="36"/>
          <w:szCs w:val="36"/>
          <w:rPrChange w:id="591" w:author="Masahiro Date" w:date="2017-06-21T10:18:00Z">
            <w:rPr>
              <w:color w:val="0563C1"/>
              <w:sz w:val="56"/>
              <w:u w:val="thick" w:color="0563C1"/>
            </w:rPr>
          </w:rPrChange>
        </w:rPr>
        <w:fldChar w:fldCharType="separate"/>
      </w:r>
      <w:r w:rsidRPr="009414EF">
        <w:rPr>
          <w:color w:val="0563C1"/>
          <w:sz w:val="36"/>
          <w:szCs w:val="36"/>
          <w:u w:val="thick" w:color="0563C1"/>
          <w:rPrChange w:id="592" w:author="Masahiro Date" w:date="2017-06-21T10:18:00Z">
            <w:rPr>
              <w:color w:val="0563C1"/>
              <w:sz w:val="56"/>
              <w:u w:val="thick" w:color="0563C1"/>
            </w:rPr>
          </w:rPrChange>
        </w:rPr>
        <w:t>https://www.openchainproject.org/conformance</w:t>
      </w:r>
      <w:r w:rsidR="002B1FF5" w:rsidRPr="009414EF">
        <w:rPr>
          <w:color w:val="0563C1"/>
          <w:sz w:val="36"/>
          <w:szCs w:val="36"/>
          <w:u w:val="thick" w:color="0563C1"/>
          <w:rPrChange w:id="593" w:author="Masahiro Date" w:date="2017-06-21T10:18:00Z">
            <w:rPr>
              <w:color w:val="0563C1"/>
              <w:sz w:val="56"/>
              <w:u w:val="thick" w:color="0563C1"/>
            </w:rPr>
          </w:rPrChange>
        </w:rPr>
        <w:fldChar w:fldCharType="end"/>
      </w:r>
    </w:p>
    <w:p w14:paraId="6A7D643E" w14:textId="77777777" w:rsidR="007457BD" w:rsidRDefault="007457BD">
      <w:pPr>
        <w:spacing w:line="213" w:lineRule="auto"/>
        <w:rPr>
          <w:sz w:val="56"/>
        </w:rPr>
        <w:sectPr w:rsidR="007457BD" w:rsidSect="00BA4754">
          <w:headerReference w:type="default" r:id="rId20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14:paraId="677B92A9" w14:textId="77777777" w:rsidR="007457BD" w:rsidRDefault="007457BD">
      <w:pPr>
        <w:pStyle w:val="a3"/>
        <w:rPr>
          <w:sz w:val="20"/>
        </w:rPr>
      </w:pPr>
    </w:p>
    <w:p w14:paraId="0AB64C11" w14:textId="77777777" w:rsidR="007457BD" w:rsidRDefault="007457BD">
      <w:pPr>
        <w:pStyle w:val="a3"/>
        <w:rPr>
          <w:sz w:val="20"/>
        </w:rPr>
      </w:pPr>
    </w:p>
    <w:p w14:paraId="0E90E685" w14:textId="3828C717" w:rsidR="007457BD" w:rsidRPr="00F6515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36"/>
          <w:szCs w:val="36"/>
          <w:lang w:eastAsia="ja-JP"/>
          <w:rPrChange w:id="594" w:author="Masahiro Date" w:date="2017-06-21T10:24:00Z">
            <w:rPr>
              <w:sz w:val="56"/>
              <w:lang w:eastAsia="ja-JP"/>
            </w:rPr>
          </w:rPrChange>
        </w:rPr>
      </w:pPr>
      <w:r w:rsidRPr="00F65154">
        <w:rPr>
          <w:rFonts w:hint="eastAsia"/>
          <w:color w:val="7F7F7F"/>
          <w:sz w:val="36"/>
          <w:szCs w:val="36"/>
          <w:lang w:eastAsia="ja-JP"/>
          <w:rPrChange w:id="595" w:author="Masahiro Date" w:date="2017-06-21T10:24:00Z">
            <w:rPr>
              <w:rFonts w:hint="eastAsia"/>
              <w:color w:val="7F7F7F"/>
              <w:sz w:val="56"/>
              <w:lang w:eastAsia="ja-JP"/>
            </w:rPr>
          </w:rPrChange>
        </w:rPr>
        <w:t>「仕様書」、「適合性プロセス」、あるいは</w:t>
      </w:r>
      <w:del w:id="596" w:author="Mieko Sato" w:date="2017-06-22T11:14:00Z">
        <w:r w:rsidRPr="00F65154" w:rsidDel="00827634">
          <w:rPr>
            <w:rFonts w:hint="eastAsia"/>
            <w:color w:val="7F7F7F"/>
            <w:sz w:val="36"/>
            <w:szCs w:val="36"/>
            <w:lang w:eastAsia="ja-JP"/>
            <w:rPrChange w:id="597" w:author="Masahiro Date" w:date="2017-06-21T10:24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、</w:delText>
        </w:r>
      </w:del>
      <w:r w:rsidRPr="00F65154">
        <w:rPr>
          <w:rFonts w:hint="eastAsia"/>
          <w:color w:val="7F7F7F"/>
          <w:sz w:val="36"/>
          <w:szCs w:val="36"/>
          <w:lang w:eastAsia="ja-JP"/>
          <w:rPrChange w:id="598" w:author="Masahiro Date" w:date="2017-06-21T10:24:00Z">
            <w:rPr>
              <w:rFonts w:hint="eastAsia"/>
              <w:color w:val="7F7F7F"/>
              <w:sz w:val="56"/>
              <w:lang w:eastAsia="ja-JP"/>
            </w:rPr>
          </w:rPrChange>
        </w:rPr>
        <w:t>「カリキュラム」の作業チームに参加</w:t>
      </w:r>
      <w:ins w:id="599" w:author="Mieko Sato" w:date="2017-06-22T11:30:00Z">
        <w:r w:rsidR="00751A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</w:t>
        </w:r>
      </w:ins>
    </w:p>
    <w:p w14:paraId="67E83496" w14:textId="0E5D3303" w:rsidR="007457BD" w:rsidRPr="00F6515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36"/>
          <w:szCs w:val="36"/>
          <w:lang w:eastAsia="ja-JP"/>
          <w:rPrChange w:id="600" w:author="Masahiro Date" w:date="2017-06-21T10:24:00Z">
            <w:rPr>
              <w:sz w:val="56"/>
              <w:lang w:eastAsia="ja-JP"/>
            </w:rPr>
          </w:rPrChange>
        </w:rPr>
      </w:pPr>
      <w:del w:id="601" w:author="Mieko Sato" w:date="2017-06-22T11:24:00Z">
        <w:r w:rsidRPr="00F65154" w:rsidDel="00E2342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  <w:rPrChange w:id="602" w:author="Masahiro Date" w:date="2017-06-21T10:24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隔月</w:delText>
        </w:r>
      </w:del>
      <w:ins w:id="603" w:author="Mieko Sato" w:date="2017-06-22T11:25:00Z">
        <w:r w:rsidR="00E2342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毎月2回</w:t>
        </w:r>
      </w:ins>
      <w:commentRangeStart w:id="604"/>
      <w:r w:rsidRPr="00F65154">
        <w:rPr>
          <w:rFonts w:hint="eastAsia"/>
          <w:color w:val="7F7F7F"/>
          <w:sz w:val="36"/>
          <w:szCs w:val="36"/>
          <w:lang w:eastAsia="ja-JP"/>
          <w:rPrChange w:id="605" w:author="Masahiro Date" w:date="2017-06-21T10:24:00Z">
            <w:rPr>
              <w:rFonts w:hint="eastAsia"/>
              <w:color w:val="7F7F7F"/>
              <w:sz w:val="56"/>
              <w:lang w:eastAsia="ja-JP"/>
            </w:rPr>
          </w:rPrChange>
        </w:rPr>
        <w:t>開催</w:t>
      </w:r>
      <w:commentRangeEnd w:id="604"/>
      <w:r w:rsidR="00E2342A">
        <w:rPr>
          <w:rStyle w:val="ac"/>
        </w:rPr>
        <w:commentReference w:id="604"/>
      </w:r>
      <w:r w:rsidRPr="00F65154">
        <w:rPr>
          <w:rFonts w:hint="eastAsia"/>
          <w:color w:val="7F7F7F"/>
          <w:sz w:val="36"/>
          <w:szCs w:val="36"/>
          <w:lang w:eastAsia="ja-JP"/>
          <w:rPrChange w:id="606" w:author="Masahiro Date" w:date="2017-06-21T10:24:00Z">
            <w:rPr>
              <w:rFonts w:hint="eastAsia"/>
              <w:color w:val="7F7F7F"/>
              <w:sz w:val="56"/>
              <w:lang w:eastAsia="ja-JP"/>
            </w:rPr>
          </w:rPrChange>
        </w:rPr>
        <w:t>される作業チームの電話会議に参加</w:t>
      </w:r>
      <w:ins w:id="607" w:author="Mieko Sato" w:date="2017-06-22T11:30:00Z">
        <w:r w:rsidR="00751A5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する</w:t>
        </w:r>
      </w:ins>
    </w:p>
    <w:p w14:paraId="52364824" w14:textId="23E34243" w:rsidR="007457BD" w:rsidRPr="00F6515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36"/>
          <w:szCs w:val="36"/>
          <w:lang w:eastAsia="ja-JP"/>
          <w:rPrChange w:id="608" w:author="Masahiro Date" w:date="2017-06-21T10:24:00Z">
            <w:rPr>
              <w:sz w:val="56"/>
              <w:lang w:eastAsia="ja-JP"/>
            </w:rPr>
          </w:rPrChange>
        </w:rPr>
      </w:pPr>
      <w:r w:rsidRPr="00F65154">
        <w:rPr>
          <w:rFonts w:hint="eastAsia"/>
          <w:color w:val="7F7F7F"/>
          <w:sz w:val="36"/>
          <w:szCs w:val="36"/>
          <w:lang w:eastAsia="ja-JP"/>
          <w:rPrChange w:id="609" w:author="Masahiro Date" w:date="2017-06-21T10:24:00Z">
            <w:rPr>
              <w:rFonts w:hint="eastAsia"/>
              <w:color w:val="7F7F7F"/>
              <w:sz w:val="56"/>
              <w:lang w:eastAsia="ja-JP"/>
            </w:rPr>
          </w:rPrChange>
        </w:rPr>
        <w:t>企業スポンサー</w:t>
      </w:r>
      <w:ins w:id="610" w:author="Mieko Sato" w:date="2017-06-22T11:27:00Z">
        <w:r w:rsidR="00E2342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や</w:t>
        </w:r>
      </w:ins>
      <w:del w:id="611" w:author="Mieko Sato" w:date="2017-06-22T11:27:00Z">
        <w:r w:rsidRPr="00F65154" w:rsidDel="00E2342A">
          <w:rPr>
            <w:rFonts w:hint="eastAsia"/>
            <w:color w:val="7F7F7F"/>
            <w:sz w:val="36"/>
            <w:szCs w:val="36"/>
            <w:lang w:eastAsia="ja-JP"/>
            <w:rPrChange w:id="612" w:author="Masahiro Date" w:date="2017-06-21T10:24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となる、また、</w:delText>
        </w:r>
      </w:del>
      <w:r w:rsidRPr="00F65154">
        <w:rPr>
          <w:rFonts w:hint="eastAsia"/>
          <w:color w:val="7F7F7F"/>
          <w:sz w:val="36"/>
          <w:szCs w:val="36"/>
          <w:lang w:eastAsia="ja-JP"/>
          <w:rPrChange w:id="613" w:author="Masahiro Date" w:date="2017-06-21T10:24:00Z">
            <w:rPr>
              <w:rFonts w:hint="eastAsia"/>
              <w:color w:val="7F7F7F"/>
              <w:sz w:val="56"/>
              <w:lang w:eastAsia="ja-JP"/>
            </w:rPr>
          </w:rPrChange>
        </w:rPr>
        <w:t>運営委員</w:t>
      </w:r>
      <w:ins w:id="614" w:author="Mieko Sato" w:date="2017-06-22T11:28:00Z">
        <w:r w:rsidR="00E2342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になる</w:t>
        </w:r>
      </w:ins>
      <w:bookmarkStart w:id="615" w:name="_GoBack"/>
      <w:bookmarkEnd w:id="615"/>
      <w:del w:id="616" w:author="Mieko Sato" w:date="2017-06-22T11:28:00Z">
        <w:r w:rsidRPr="00F65154" w:rsidDel="00E2342A">
          <w:rPr>
            <w:rFonts w:hint="eastAsia"/>
            <w:color w:val="7F7F7F"/>
            <w:sz w:val="36"/>
            <w:szCs w:val="36"/>
            <w:lang w:eastAsia="ja-JP"/>
            <w:rPrChange w:id="617" w:author="Masahiro Date" w:date="2017-06-21T10:24:00Z">
              <w:rPr>
                <w:rFonts w:hint="eastAsia"/>
                <w:color w:val="7F7F7F"/>
                <w:sz w:val="56"/>
                <w:lang w:eastAsia="ja-JP"/>
              </w:rPr>
            </w:rPrChange>
          </w:rPr>
          <w:delText>会に参加</w:delText>
        </w:r>
      </w:del>
    </w:p>
    <w:p w14:paraId="077A6B44" w14:textId="77777777" w:rsidR="007457BD" w:rsidRPr="00F65154" w:rsidRDefault="007457BD">
      <w:pPr>
        <w:pStyle w:val="a3"/>
        <w:spacing w:before="8"/>
        <w:rPr>
          <w:sz w:val="36"/>
          <w:szCs w:val="36"/>
          <w:lang w:eastAsia="ja-JP"/>
          <w:rPrChange w:id="618" w:author="Masahiro Date" w:date="2017-06-21T10:24:00Z">
            <w:rPr>
              <w:sz w:val="76"/>
              <w:lang w:eastAsia="ja-JP"/>
            </w:rPr>
          </w:rPrChange>
        </w:rPr>
      </w:pPr>
    </w:p>
    <w:p w14:paraId="7E71CF8A" w14:textId="42A9C24E" w:rsidR="007457BD" w:rsidRPr="00F65154" w:rsidDel="00751A5A" w:rsidRDefault="0004644A">
      <w:pPr>
        <w:pStyle w:val="a3"/>
        <w:ind w:left="1455"/>
        <w:rPr>
          <w:del w:id="619" w:author="Mieko Sato" w:date="2017-06-22T11:29:00Z"/>
          <w:sz w:val="36"/>
          <w:szCs w:val="36"/>
          <w:rPrChange w:id="620" w:author="Masahiro Date" w:date="2017-06-21T10:24:00Z">
            <w:rPr>
              <w:del w:id="621" w:author="Mieko Sato" w:date="2017-06-22T11:29:00Z"/>
            </w:rPr>
          </w:rPrChange>
        </w:rPr>
      </w:pPr>
      <w:proofErr w:type="spellStart"/>
      <w:r w:rsidRPr="00F65154">
        <w:rPr>
          <w:color w:val="7F7F7F"/>
          <w:sz w:val="36"/>
          <w:szCs w:val="36"/>
          <w:rPrChange w:id="622" w:author="Masahiro Date" w:date="2017-06-21T10:24:00Z">
            <w:rPr>
              <w:color w:val="7F7F7F"/>
            </w:rPr>
          </w:rPrChange>
        </w:rPr>
        <w:t>OpenChain</w:t>
      </w:r>
      <w:r w:rsidRPr="00F65154">
        <w:rPr>
          <w:rFonts w:hint="eastAsia"/>
          <w:color w:val="7F7F7F"/>
          <w:sz w:val="36"/>
          <w:szCs w:val="36"/>
          <w:rPrChange w:id="623" w:author="Masahiro Date" w:date="2017-06-21T10:24:00Z">
            <w:rPr>
              <w:rFonts w:hint="eastAsia"/>
              <w:color w:val="7F7F7F"/>
            </w:rPr>
          </w:rPrChange>
        </w:rPr>
        <w:t>コミュニティについては、次のサイトを</w:t>
      </w:r>
      <w:proofErr w:type="spellEnd"/>
      <w:ins w:id="624" w:author="Mieko Sato" w:date="2017-06-22T11:28:00Z">
        <w:r w:rsidR="00E2342A">
          <w:rPr>
            <w:rFonts w:asciiTheme="minorEastAsia" w:eastAsiaTheme="minorEastAsia" w:hAnsiTheme="minorEastAsia" w:hint="eastAsia"/>
            <w:color w:val="7F7F7F"/>
            <w:sz w:val="36"/>
            <w:szCs w:val="36"/>
            <w:lang w:eastAsia="ja-JP"/>
          </w:rPr>
          <w:t>参照。</w:t>
        </w:r>
      </w:ins>
      <w:del w:id="625" w:author="Mieko Sato" w:date="2017-06-22T11:28:00Z">
        <w:r w:rsidRPr="00F65154" w:rsidDel="00E2342A">
          <w:rPr>
            <w:rFonts w:hint="eastAsia"/>
            <w:color w:val="7F7F7F"/>
            <w:sz w:val="36"/>
            <w:szCs w:val="36"/>
            <w:rPrChange w:id="626" w:author="Masahiro Date" w:date="2017-06-21T10:24:00Z">
              <w:rPr>
                <w:rFonts w:hint="eastAsia"/>
                <w:color w:val="7F7F7F"/>
              </w:rPr>
            </w:rPrChange>
          </w:rPr>
          <w:delText>ご覧下さい；</w:delText>
        </w:r>
      </w:del>
      <w:ins w:id="627" w:author="Mieko Sato" w:date="2017-06-22T11:28:00Z">
        <w:r w:rsidR="00E2342A">
          <w:rPr>
            <w:color w:val="7F7F7F"/>
            <w:sz w:val="36"/>
            <w:szCs w:val="36"/>
          </w:rPr>
          <w:br/>
        </w:r>
      </w:ins>
      <w:r w:rsidR="002B1FF5" w:rsidRPr="00F65154">
        <w:rPr>
          <w:sz w:val="36"/>
          <w:szCs w:val="36"/>
          <w:rPrChange w:id="628" w:author="Masahiro Date" w:date="2017-06-21T10:24:00Z">
            <w:rPr/>
          </w:rPrChange>
        </w:rPr>
        <w:fldChar w:fldCharType="begin"/>
      </w:r>
      <w:r w:rsidR="002B1FF5" w:rsidRPr="00F65154">
        <w:rPr>
          <w:sz w:val="36"/>
          <w:szCs w:val="36"/>
          <w:rPrChange w:id="629" w:author="Masahiro Date" w:date="2017-06-21T10:24:00Z">
            <w:rPr/>
          </w:rPrChange>
        </w:rPr>
        <w:instrText xml:space="preserve"> HYPERLINK "https://www.openchainproject.org/community" \h </w:instrText>
      </w:r>
      <w:r w:rsidR="002B1FF5" w:rsidRPr="00F65154">
        <w:rPr>
          <w:sz w:val="36"/>
          <w:szCs w:val="36"/>
          <w:rPrChange w:id="630" w:author="Masahiro Date" w:date="2017-06-21T10:24:00Z">
            <w:rPr>
              <w:color w:val="0563C1"/>
              <w:u w:val="thick" w:color="0563C1"/>
            </w:rPr>
          </w:rPrChange>
        </w:rPr>
        <w:fldChar w:fldCharType="separate"/>
      </w:r>
      <w:r w:rsidRPr="00F65154">
        <w:rPr>
          <w:color w:val="0563C1"/>
          <w:sz w:val="36"/>
          <w:szCs w:val="36"/>
          <w:u w:val="thick" w:color="0563C1"/>
          <w:rPrChange w:id="631" w:author="Masahiro Date" w:date="2017-06-21T10:24:00Z">
            <w:rPr>
              <w:color w:val="0563C1"/>
              <w:u w:val="thick" w:color="0563C1"/>
            </w:rPr>
          </w:rPrChange>
        </w:rPr>
        <w:t>https://www.openchainproject.org/community</w:t>
      </w:r>
      <w:r w:rsidR="002B1FF5" w:rsidRPr="00F65154">
        <w:rPr>
          <w:color w:val="0563C1"/>
          <w:sz w:val="36"/>
          <w:szCs w:val="36"/>
          <w:u w:val="thick" w:color="0563C1"/>
          <w:rPrChange w:id="632" w:author="Masahiro Date" w:date="2017-06-21T10:24:00Z">
            <w:rPr>
              <w:color w:val="0563C1"/>
              <w:u w:val="thick" w:color="0563C1"/>
            </w:rPr>
          </w:rPrChange>
        </w:rPr>
        <w:fldChar w:fldCharType="end"/>
      </w:r>
    </w:p>
    <w:p w14:paraId="6F33D80B" w14:textId="77777777" w:rsidR="0020402B" w:rsidRDefault="0020402B" w:rsidP="00751A5A">
      <w:pPr>
        <w:pStyle w:val="a3"/>
        <w:ind w:left="1455"/>
        <w:rPr>
          <w:ins w:id="633" w:author="Masahiro Date" w:date="2017-06-21T10:36:00Z"/>
        </w:rPr>
        <w:pPrChange w:id="634" w:author="Mieko Sato" w:date="2017-06-22T11:29:00Z">
          <w:pPr/>
        </w:pPrChange>
      </w:pPr>
    </w:p>
    <w:p w14:paraId="32F40207" w14:textId="4F46D4CD" w:rsidR="0020402B" w:rsidRPr="0020402B" w:rsidDel="00751A5A" w:rsidRDefault="0020402B">
      <w:pPr>
        <w:rPr>
          <w:ins w:id="635" w:author="Masahiro Date" w:date="2017-06-21T10:36:00Z"/>
          <w:del w:id="636" w:author="Mieko Sato" w:date="2017-06-22T11:29:00Z"/>
        </w:rPr>
      </w:pPr>
    </w:p>
    <w:p w14:paraId="55FE8CE6" w14:textId="2E61C5F0" w:rsidR="0020402B" w:rsidRPr="0020402B" w:rsidDel="00751A5A" w:rsidRDefault="0020402B">
      <w:pPr>
        <w:rPr>
          <w:ins w:id="637" w:author="Masahiro Date" w:date="2017-06-21T10:36:00Z"/>
          <w:del w:id="638" w:author="Mieko Sato" w:date="2017-06-22T11:29:00Z"/>
        </w:rPr>
      </w:pPr>
    </w:p>
    <w:p w14:paraId="217042E6" w14:textId="4497F105" w:rsidR="0020402B" w:rsidRPr="0020402B" w:rsidDel="00751A5A" w:rsidRDefault="0020402B">
      <w:pPr>
        <w:rPr>
          <w:ins w:id="639" w:author="Masahiro Date" w:date="2017-06-21T10:36:00Z"/>
          <w:del w:id="640" w:author="Mieko Sato" w:date="2017-06-22T11:29:00Z"/>
        </w:rPr>
      </w:pPr>
    </w:p>
    <w:p w14:paraId="6AC3483F" w14:textId="18F56657" w:rsidR="0020402B" w:rsidRPr="0020402B" w:rsidDel="00751A5A" w:rsidRDefault="0020402B">
      <w:pPr>
        <w:rPr>
          <w:ins w:id="641" w:author="Masahiro Date" w:date="2017-06-21T10:36:00Z"/>
          <w:del w:id="642" w:author="Mieko Sato" w:date="2017-06-22T11:29:00Z"/>
        </w:rPr>
      </w:pPr>
    </w:p>
    <w:p w14:paraId="60B778CB" w14:textId="09765AB6" w:rsidR="0020402B" w:rsidRPr="0020402B" w:rsidDel="00751A5A" w:rsidRDefault="0020402B">
      <w:pPr>
        <w:rPr>
          <w:ins w:id="643" w:author="Masahiro Date" w:date="2017-06-21T10:36:00Z"/>
          <w:del w:id="644" w:author="Mieko Sato" w:date="2017-06-22T11:29:00Z"/>
        </w:rPr>
      </w:pPr>
    </w:p>
    <w:p w14:paraId="79A1F0C3" w14:textId="18291EA2" w:rsidR="0020402B" w:rsidRPr="0020402B" w:rsidDel="00751A5A" w:rsidRDefault="0020402B">
      <w:pPr>
        <w:rPr>
          <w:ins w:id="645" w:author="Masahiro Date" w:date="2017-06-21T10:36:00Z"/>
          <w:del w:id="646" w:author="Mieko Sato" w:date="2017-06-22T11:29:00Z"/>
        </w:rPr>
      </w:pPr>
    </w:p>
    <w:p w14:paraId="549E740E" w14:textId="0D5D069F" w:rsidR="0020402B" w:rsidRPr="0020402B" w:rsidDel="00751A5A" w:rsidRDefault="0020402B">
      <w:pPr>
        <w:rPr>
          <w:ins w:id="647" w:author="Masahiro Date" w:date="2017-06-21T10:36:00Z"/>
          <w:del w:id="648" w:author="Mieko Sato" w:date="2017-06-22T11:29:00Z"/>
        </w:rPr>
      </w:pPr>
    </w:p>
    <w:p w14:paraId="5DD729CE" w14:textId="32D3C516" w:rsidR="0020402B" w:rsidRPr="0020402B" w:rsidDel="00751A5A" w:rsidRDefault="0020402B">
      <w:pPr>
        <w:rPr>
          <w:ins w:id="649" w:author="Masahiro Date" w:date="2017-06-21T10:36:00Z"/>
          <w:del w:id="650" w:author="Mieko Sato" w:date="2017-06-22T11:29:00Z"/>
        </w:rPr>
      </w:pPr>
    </w:p>
    <w:p w14:paraId="226BB32E" w14:textId="50CD33C9" w:rsidR="0020402B" w:rsidRPr="0020402B" w:rsidDel="00751A5A" w:rsidRDefault="0020402B">
      <w:pPr>
        <w:rPr>
          <w:ins w:id="651" w:author="Masahiro Date" w:date="2017-06-21T10:36:00Z"/>
          <w:del w:id="652" w:author="Mieko Sato" w:date="2017-06-22T11:29:00Z"/>
        </w:rPr>
      </w:pPr>
    </w:p>
    <w:p w14:paraId="18C5C268" w14:textId="3E9AE9E0" w:rsidR="0020402B" w:rsidRPr="0020402B" w:rsidDel="00751A5A" w:rsidRDefault="0020402B">
      <w:pPr>
        <w:rPr>
          <w:ins w:id="653" w:author="Masahiro Date" w:date="2017-06-21T10:36:00Z"/>
          <w:del w:id="654" w:author="Mieko Sato" w:date="2017-06-22T11:29:00Z"/>
        </w:rPr>
      </w:pPr>
    </w:p>
    <w:p w14:paraId="75BFC953" w14:textId="2CA0C23C" w:rsidR="0020402B" w:rsidRPr="0020402B" w:rsidDel="00751A5A" w:rsidRDefault="0020402B">
      <w:pPr>
        <w:tabs>
          <w:tab w:val="left" w:pos="11028"/>
        </w:tabs>
        <w:rPr>
          <w:ins w:id="655" w:author="Masahiro Date" w:date="2017-06-21T10:36:00Z"/>
          <w:del w:id="656" w:author="Mieko Sato" w:date="2017-06-22T11:29:00Z"/>
        </w:rPr>
        <w:pPrChange w:id="657" w:author="Masahiro Date" w:date="2017-06-21T10:36:00Z">
          <w:pPr/>
        </w:pPrChange>
      </w:pPr>
      <w:ins w:id="658" w:author="Masahiro Date" w:date="2017-06-21T10:36:00Z">
        <w:del w:id="659" w:author="Mieko Sato" w:date="2017-06-22T11:29:00Z">
          <w:r w:rsidDel="00751A5A">
            <w:lastRenderedPageBreak/>
            <w:tab/>
          </w:r>
        </w:del>
      </w:ins>
    </w:p>
    <w:p w14:paraId="599B622C" w14:textId="54A5F55F" w:rsidR="00000000" w:rsidRDefault="0020402B">
      <w:pPr>
        <w:tabs>
          <w:tab w:val="left" w:pos="11028"/>
        </w:tabs>
        <w:sectPr w:rsidR="00000000" w:rsidSect="00BA4754">
          <w:headerReference w:type="default" r:id="rId21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  <w:pPrChange w:id="670" w:author="Masahiro Date" w:date="2017-06-21T10:36:00Z">
          <w:pPr/>
        </w:pPrChange>
      </w:pPr>
      <w:ins w:id="671" w:author="Masahiro Date" w:date="2017-06-21T10:36:00Z">
        <w:del w:id="672" w:author="Mieko Sato" w:date="2017-06-22T11:29:00Z">
          <w:r w:rsidDel="00751A5A">
            <w:tab/>
          </w:r>
        </w:del>
      </w:ins>
    </w:p>
    <w:p w14:paraId="391216EA" w14:textId="77777777" w:rsidR="007457BD" w:rsidRDefault="00BA4754">
      <w:pPr>
        <w:pStyle w:val="a3"/>
        <w:rPr>
          <w:rFonts w:ascii="Times New Roman"/>
          <w:sz w:val="20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 wp14:anchorId="3D3CDA63" wp14:editId="6292D9A3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B4603" w14:textId="77777777" w:rsidR="007457BD" w:rsidRDefault="007457BD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14:paraId="0799ABA6" w14:textId="77777777" w:rsidR="007457BD" w:rsidRDefault="0004644A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CDA63"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B5B4603" w14:textId="77777777" w:rsidR="007457BD" w:rsidRDefault="007457BD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14:paraId="0799ABA6" w14:textId="77777777" w:rsidR="007457BD" w:rsidRDefault="0004644A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644A">
        <w:rPr>
          <w:noProof/>
          <w:lang w:eastAsia="ja-JP"/>
        </w:rPr>
        <w:drawing>
          <wp:anchor distT="0" distB="0" distL="0" distR="0" simplePos="0" relativeHeight="1072" behindDoc="0" locked="0" layoutInCell="1" allowOverlap="1" wp14:anchorId="36B41B9B" wp14:editId="3693D789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5DC30" w14:textId="77777777" w:rsidR="007457BD" w:rsidRDefault="007457BD">
      <w:pPr>
        <w:pStyle w:val="a3"/>
        <w:rPr>
          <w:rFonts w:ascii="Times New Roman"/>
          <w:sz w:val="20"/>
        </w:rPr>
      </w:pPr>
    </w:p>
    <w:p w14:paraId="29DCD45D" w14:textId="77777777" w:rsidR="007457BD" w:rsidRDefault="007457BD">
      <w:pPr>
        <w:pStyle w:val="a3"/>
        <w:rPr>
          <w:rFonts w:ascii="Times New Roman"/>
          <w:sz w:val="20"/>
        </w:rPr>
      </w:pPr>
    </w:p>
    <w:p w14:paraId="17CBACBC" w14:textId="77777777" w:rsidR="007457BD" w:rsidRDefault="007457BD">
      <w:pPr>
        <w:pStyle w:val="a3"/>
        <w:rPr>
          <w:rFonts w:ascii="Times New Roman"/>
          <w:sz w:val="20"/>
        </w:rPr>
      </w:pPr>
    </w:p>
    <w:p w14:paraId="7BAE5D91" w14:textId="77777777" w:rsidR="007457BD" w:rsidRDefault="007457BD">
      <w:pPr>
        <w:pStyle w:val="a3"/>
        <w:rPr>
          <w:rFonts w:ascii="Times New Roman"/>
          <w:sz w:val="20"/>
        </w:rPr>
      </w:pPr>
    </w:p>
    <w:p w14:paraId="6B48897F" w14:textId="77777777" w:rsidR="007457BD" w:rsidRDefault="007457BD">
      <w:pPr>
        <w:pStyle w:val="a3"/>
        <w:rPr>
          <w:rFonts w:ascii="Times New Roman"/>
          <w:sz w:val="20"/>
        </w:rPr>
      </w:pPr>
    </w:p>
    <w:p w14:paraId="58CFB6DC" w14:textId="77777777" w:rsidR="007457BD" w:rsidRDefault="007457BD">
      <w:pPr>
        <w:pStyle w:val="a3"/>
        <w:rPr>
          <w:rFonts w:ascii="Times New Roman"/>
          <w:sz w:val="20"/>
        </w:rPr>
      </w:pPr>
    </w:p>
    <w:p w14:paraId="33A6FB27" w14:textId="77777777" w:rsidR="007457BD" w:rsidRDefault="007457BD">
      <w:pPr>
        <w:pStyle w:val="a3"/>
        <w:rPr>
          <w:rFonts w:ascii="Times New Roman"/>
          <w:sz w:val="20"/>
        </w:rPr>
      </w:pPr>
    </w:p>
    <w:p w14:paraId="27FDC9DB" w14:textId="77777777" w:rsidR="007457BD" w:rsidRDefault="007457BD">
      <w:pPr>
        <w:pStyle w:val="a3"/>
        <w:spacing w:before="2"/>
        <w:rPr>
          <w:rFonts w:ascii="Times New Roman"/>
          <w:sz w:val="15"/>
        </w:rPr>
      </w:pPr>
    </w:p>
    <w:p w14:paraId="4E35A35C" w14:textId="77777777" w:rsidR="007457BD" w:rsidRDefault="0004644A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 wp14:anchorId="60C06E85" wp14:editId="515CD6A8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BD" w:rsidSect="00BA4754">
      <w:headerReference w:type="default" r:id="rId24"/>
      <w:footerReference w:type="default" r:id="rId25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2" w:author="Mieko Sato" w:date="2017-06-22T10:39:00Z" w:initials="MS">
    <w:p w14:paraId="0A996285" w14:textId="77777777" w:rsidR="00E4699B" w:rsidRDefault="00E4699B" w:rsidP="00E4699B">
      <w:pPr>
        <w:pStyle w:val="ad"/>
      </w:pPr>
      <w:r>
        <w:rPr>
          <w:rStyle w:val="ac"/>
        </w:rPr>
        <w:annotationRef/>
      </w:r>
      <w:r>
        <w:rPr>
          <w:rFonts w:asciiTheme="minorEastAsia" w:eastAsiaTheme="minorEastAsia" w:hAnsiTheme="minorEastAsia"/>
          <w:lang w:eastAsia="ja-JP"/>
        </w:rPr>
        <w:t>U</w:t>
      </w:r>
      <w:r>
        <w:rPr>
          <w:rFonts w:asciiTheme="minorEastAsia" w:eastAsiaTheme="minorEastAsia" w:hAnsiTheme="minorEastAsia" w:hint="eastAsia"/>
          <w:lang w:eastAsia="ja-JP"/>
        </w:rPr>
        <w:t>se to address の to が抜け落ちたのではないかと思われます。</w:t>
      </w:r>
    </w:p>
    <w:p w14:paraId="39654DB3" w14:textId="77777777" w:rsidR="00E4699B" w:rsidRDefault="00E4699B" w:rsidP="00E4699B">
      <w:pPr>
        <w:pStyle w:val="ad"/>
      </w:pPr>
    </w:p>
  </w:comment>
  <w:comment w:id="604" w:author="Mieko Sato" w:date="2017-06-22T11:25:00Z" w:initials="MS">
    <w:p w14:paraId="65309B08" w14:textId="3CE37187" w:rsidR="00E2342A" w:rsidRDefault="00E2342A">
      <w:pPr>
        <w:pStyle w:val="ad"/>
      </w:pPr>
      <w:r>
        <w:rPr>
          <w:rStyle w:val="ac"/>
        </w:rPr>
        <w:annotationRef/>
      </w:r>
      <w:r>
        <w:rPr>
          <w:rFonts w:asciiTheme="minorEastAsia" w:eastAsiaTheme="minorEastAsia" w:hAnsiTheme="minorEastAsia" w:hint="eastAsia"/>
          <w:lang w:eastAsia="ja-JP"/>
        </w:rPr>
        <w:t>このbi-monthlyは、「月に2回」のほうの意味みたいです。MLからすると、第一月曜日と第三月曜日に実施しています。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654DB3" w15:done="0"/>
  <w15:commentEx w15:paraId="65309B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654DB3" w16cid:durableId="1CF61CDB"/>
  <w16cid:commentId w16cid:paraId="65309B08" w16cid:durableId="1CF627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7111" w14:textId="77777777" w:rsidR="00483A99" w:rsidRDefault="00483A99">
      <w:r>
        <w:separator/>
      </w:r>
    </w:p>
  </w:endnote>
  <w:endnote w:type="continuationSeparator" w:id="0">
    <w:p w14:paraId="0633E566" w14:textId="77777777" w:rsidR="00483A99" w:rsidRDefault="0048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FCFE" w14:textId="77777777" w:rsidR="007457BD" w:rsidRDefault="00BA4754">
    <w:pPr>
      <w:pStyle w:val="a3"/>
      <w:spacing w:line="14" w:lineRule="auto"/>
      <w:rPr>
        <w:sz w:val="19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08" behindDoc="1" locked="0" layoutInCell="1" allowOverlap="1" wp14:anchorId="636ED37E" wp14:editId="2DB47173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B8B91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ub/fwIAAP0EAAAOAAAAZHJzL2Uyb0RvYy54bWysVNuO2yAQfa/Uf0C8Z32RncTWOqvsJVWl bbvqth9AAMeoGCiQONuq/94BJ9ls24eqqh8wMMNwzpkZLq/2vUQ7bp3QqsHZRYoRV1QzoTYN/vxp NZlj5DxRjEiteIOfuMNXi9evLgdT81x3WjJuEQRRrh5MgzvvTZ0kjna8J+5CG67A2GrbEw9Lu0mY JQNE72WSp+k0GbRlxmrKnYPd29GIFzF+23LqP7St4x7JBgM2H0cbx3UYk8UlqTeWmE7QAwzyDyh6 IhRcegp1SzxBWyt+C9ULarXTrb+guk902wrKIwdgk6W/sHnsiOGRC4jjzEkm9//C0ve7B4sEa3Be YKRIDzn6CKoRtZEc5VGgwbga/B7Ngw0UnbnX9ItDSt904MaX1uqh44QBrCwImrw4EBYOjqL18E4z CE+2Xket9q3tQ0BQAe1jSp5OKeF7jyhsFmlepbMSIwq2LE+nZYSUkPp42ljn33DdozBpsAXwMTrZ 3Tsf0JD66BLRaynYSkgZF3azvpEW7QiUx920XObLSABInrtJFZyVDsfGiOMOgIQ7gi3Ajen+XmV5 kV7n1WQ1nc8mxaooJ9UsnU/SrLqupmlRFberHwFgVtSdYIyre6H4sfSy4u9Se2iCsWhi8aGhwVWZ l5H7C/TunGQavz+R7IWHTpSib/D85ETqkNg7xWKfeCLkOE9ewo8qgwbHf1QllkHIfGhGV681e4Iq sBqSBJ0IbwZMOm2/YTRA/zXYfd0SyzGSbxVUUpUVRWjYuCjKGZQisueW9bmFKAqhGuwxGqc3fmzy rbFi08FNWRRG6SVUXytiYTyjOtQs9FhkcHgPQhOfr6PX86u1+AkAAP//AwBQSwMEFAAGAAgAAAAh AA6luvXaAAAACgEAAA8AAABkcnMvZG93bnJldi54bWxMj8FOwzAQRO9I/IO1SNyo3QJWFeJUCIkP aIjo1Y23iSFeR7HThr9ne4Lb7sxq9k25W8IgzjglH8nAeqVAILXReeoMNB/vD1sQKVtydoiEBn4w wa66vSlt4eKF9niucyc4hFJhDfQ5j4WUqe0x2LSKIxJ7pzgFm3mdOukme+HwMMiNUloG64k/9HbE tx7b73oOBr6sr6lrtN6cDrNyXi+fDe6Nub9bXl9AZFzy3zFc8RkdKmY6xplcEoMBLpJZVXrNE/v6 8ekZxPEqbZUCWZXyf4XqFwAA//8DAFBLAQItABQABgAIAAAAIQC2gziS/gAAAOEBAAATAAAAAAAA AAAAAAAAAAAAAABbQ29udGVudF9UeXBlc10ueG1sUEsBAi0AFAAGAAgAAAAhADj9If/WAAAAlAEA AAsAAAAAAAAAAAAAAAAALwEAAF9yZWxzLy5yZWxzUEsBAi0AFAAGAAgAAAAhANKy5v9/AgAA/QQA AA4AAAAAAAAAAAAAAAAALgIAAGRycy9lMm9Eb2MueG1sUEsBAi0AFAAGAAgAAAAhAA6luvXaAAAA CgEAAA8AAAAAAAAAAAAAAAAA2QQAAGRycy9kb3ducmV2LnhtbFBLBQYAAAAABAAEAPMAAADgBQAA AAA= " fillcolor="#e65a2a" stroked="f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32" behindDoc="1" locked="0" layoutInCell="1" allowOverlap="1" wp14:anchorId="7E711919" wp14:editId="53DCC97E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CB9B2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44LmgQIAAP0EAAAOAAAAZHJzL2Uyb0RvYy54bWysVNuO0zAQfUfiHyy/t3FCekm06Wq3pQhp gRULH+DaTmPh2MF2m+4i/p2x0y4t8IAQfXA9mfH4nJkzvro+tArthXXS6AqnY4KR0MxwqbcV/vxp PZpj5DzVnCqjRYUfhcPXi5cvrvquFJlpjOLCIkiiXdl3FW6878okcawRLXVj0wkNztrYlnow7Tbh lvaQvVVJRsg06Y3lnTVMOAdfV4MTL2L+uhbMf6hrJzxSFQZsPq42rpuwJosrWm4t7RrJjjDoP6Bo qdRw6XOqFfUU7az8LVUrmTXO1H7MTJuYupZMRA7AJiW/sHloaCciFyiO657L5P5fWvZ+f2+R5BXO XmGkaQs9+ghVo3qrBEqLUKC+cyXEPXT3NlB03Z1hXxzSZtlAmLix1vSNoBxgpSE+uTgQDAdH0aZ/ ZzikpztvYq0OtW1DQqgCOsSWPD63RBw8YvAxJ1lBZhOMGPjSjEwnsWcJLU+nO+v8G2FaFDYVtgA+ Zqf7O+cDGlqeQiJ6oyRfS6WiYbebpbJoT4M8yDwvVpEAkDwPUzoEaxOODRmHLwAS7gi+ADe2+1uR Zjm5zYrRejqfjfJ1PhkVMzIfkbS4LaYkL/LV+nsAmOZlIzkX+k5qcZJemv9da49DMIgmig/1FS4m 2SRyv0DvLkkS+P2JZCs9TKKSbYXnIeY4G6GxrzUH2rT0VKphn1zCj1WGGpz+Y1WiDELnBwVtDH8E FVgDTYJJhDcDNo2xTxj1MH8Vdl931AqM1FsNSirSPA8DG418MsvAsOeezbmHagapKuwxGrZLPwz5 rrNy28BNaSyMNjegvlpGYQRlDqiOmoUZiwyO70EY4nM7Rv18tRY/AAAA//8DAFBLAwQUAAYACAAA ACEA1Sw2x90AAAAOAQAADwAAAGRycy9kb3ducmV2LnhtbEyPwU7DMBBE70j8g7VI3KjdtEqjEKdC iB44tvQD3HgTR8TrKHbb8PdsTnDcmdHsm2o/+0HccIp9IA3rlQKB1ATbU6fh/HV4KUDEZMiaIRBq +MEI+/rxoTKlDXc64u2UOsElFEujwaU0llLGxqE3cRVGJPbaMHmT+Jw6aSdz53I/yEypXHrTE39w ZsR3h8336eo1eBlb57NtS33zKT82OBfD4aj189P89goi4Zz+wrDgMzrUzHQJV7JRDBrybcboiQ2V r3nVEsl2uw2Iy6IVSoGsK/l/Rv0LAAD//wMAUEsBAi0AFAAGAAgAAAAhALaDOJL+AAAA4QEAABMA AAAAAAAAAAAAAAAAAAAAAFtDb250ZW50X1R5cGVzXS54bWxQSwECLQAUAAYACAAAACEAOP0h/9YA AACUAQAACwAAAAAAAAAAAAAAAAAvAQAAX3JlbHMvLnJlbHNQSwECLQAUAAYACAAAACEA5uOC5oEC AAD9BAAADgAAAAAAAAAAAAAAAAAuAgAAZHJzL2Uyb0RvYy54bWxQSwECLQAUAAYACAAAACEA1Sw2 x90AAAAOAQAADwAAAAAAAAAAAAAAAADbBAAAZHJzL2Rvd25yZXYueG1sUEsFBgAAAAAEAAQA8wAA AOUFAAAAAA== " fillcolor="#00849d" stroked="f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56" behindDoc="1" locked="0" layoutInCell="1" allowOverlap="1" wp14:anchorId="582AD8E3" wp14:editId="7ECF6ECD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3EC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AzWxgQIAAP0EAAAOAAAAZHJzL2Uyb0RvYy54bWysVNuO0zAQfUfiHyy/t3Gi9JJo09VuSxHS AisWPsB1nMbCsY3tNl0Q/87YaUu7vCBEH1xPZjw+Z+aMb24PnUR7bp3QqsLpmGDEFdO1UNsKf/m8 Hs0xcp6qmkqteIWfucO3i9evbnpT8ky3WtbcIkiiXNmbCrfemzJJHGt5R91YG67A2WjbUQ+m3Sa1 pT1k72SSETJNem1rYzXjzsHX1eDEi5i/aTjzH5vGcY9khQGbj6uN6yasyeKGlltLTSvYEQb9BxQd FQouPadaUU/Rzoo/UnWCWe1048dMd4luGsF45ABsUvKCzVNLDY9coDjOnMvk/l9a9mH/aJGoK5xl GCnaQY8+QdWo2kqO0nkoUG9cCXFP5tEGis48aPbVIaWXLYTxO2t133JaA6w0xCdXB4Lh4Cja9O91 DenpzutYq0Nju5AQqoAOsSXP55bwg0cMPuYkK8hsghEDX5qR6ST2LKHl6bSxzr/lukNhU2EL4GN2 un9wPqCh5SkkotdS1GshZTTsdrOUFu1pkAe5z5cDASB5GSZVCFY6HBsyDl8AJNwRfAFubPePIs1y cp8Vo/V0Phvl63wyKmZkPiJpcV9MSV7kq/XPADDNy1bUNVcPQvGT9NL871p7HIJBNFF8qK9wMckm kfsVendNksAvdukFyU54mEQpugrPQ8xxNkJj36gaaNPSUyGHfXINP1YZanD6j1WJMgidHxS00fUz qMBqaBJMIrwZsGm1/Y5RD/NXYfdtRy3HSL5ToKQizfMwsNHIJ7MMDHvp2Vx6qGKQqsIeo2G79MOQ 74wV2xZuSmNhlL4D9TUiCiMoc0B11CzMWGRwfA/CEF/aMer3q7X4BQAA//8DAFBLAwQUAAYACAAA ACEA+OpZH9wAAAAPAQAADwAAAGRycy9kb3ducmV2LnhtbExPy07DMBC8I/UfrK3EjTqplCqEOFUB IfUGtPS+tZckamxHsduEv2dzgtvM7mge5XaynbjREFrvFKSrBAQ57U3ragVfx7eHHESI6Ax23pGC HwqwrRZ3JRbGj+6TbodYCzZxoUAFTYx9IWXQDVkMK9+T49+3HyxGpkMtzYAjm9tOrpNkIy22jhMa 7OmlIX05XC2H4Gk8vaZS75tM73eGPi7P76NS98tp9wQi0hT/xDDX5+pQcaezvzoTRMd8nWcZaxkl m5RnzZpHzgRxnm85I1mV8v+O6hcAAP//AwBQSwECLQAUAAYACAAAACEAtoM4kv4AAADhAQAAEwAA AAAAAAAAAAAAAAAAAAAAW0NvbnRlbnRfVHlwZXNdLnhtbFBLAQItABQABgAIAAAAIQA4/SH/1gAA AJQBAAALAAAAAAAAAAAAAAAAAC8BAABfcmVscy8ucmVsc1BLAQItABQABgAIAAAAIQDSAzWxgQIA AP0EAAAOAAAAAAAAAAAAAAAAAC4CAABkcnMvZTJvRG9jLnhtbFBLAQItABQABgAIAAAAIQD46lkf 3AAAAA8BAAAPAAAAAAAAAAAAAAAAANsEAABkcnMvZG93bnJldi54bWxQSwUGAAAAAAQABADzAAAA 5AUAAAAA " fillcolor="#00b4c1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84FA9" w14:textId="77777777" w:rsidR="007457BD" w:rsidRDefault="0020402B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00" behindDoc="1" locked="0" layoutInCell="1" allowOverlap="1" wp14:anchorId="4C6E2D60" wp14:editId="39CF89CD">
              <wp:simplePos x="0" y="0"/>
              <wp:positionH relativeFrom="page">
                <wp:posOffset>4777740</wp:posOffset>
              </wp:positionH>
              <wp:positionV relativeFrom="page">
                <wp:posOffset>6347460</wp:posOffset>
              </wp:positionV>
              <wp:extent cx="3276600" cy="129540"/>
              <wp:effectExtent l="0" t="0" r="0" b="381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489FC" w14:textId="77777777"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color w:val="888888"/>
                              <w:sz w:val="24"/>
                            </w:rPr>
                            <w:t>OpenChainプロジェクト</w:t>
                          </w:r>
                          <w:proofErr w:type="spellEnd"/>
                          <w:r>
                            <w:rPr>
                              <w:color w:val="888888"/>
                              <w:sz w:val="24"/>
                            </w:rPr>
                            <w:t xml:space="preserve"> - The Linux </w:t>
                          </w:r>
                          <w:del w:id="93" w:author="Masahiro Date" w:date="2017-06-21T10:37:00Z">
                            <w:r w:rsidDel="0020402B">
                              <w:rPr>
                                <w:color w:val="888888"/>
                                <w:sz w:val="24"/>
                              </w:rPr>
                              <w:delText>Foundation</w:delText>
                            </w:r>
                          </w:del>
                          <w:ins w:id="94" w:author="Masahiro Date" w:date="2017-06-21T10:37:00Z">
                            <w:r w:rsidR="0020402B">
                              <w:rPr>
                                <w:color w:val="888888"/>
                                <w:sz w:val="24"/>
                              </w:rPr>
                              <w:t>Foundation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E2D6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2pt;margin-top:499.8pt;width:258pt;height:10.2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9BswIAALI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" filled="f" stroked="f">
              <v:textbox inset="0,0,0,0">
                <w:txbxContent>
                  <w:p w14:paraId="02D489FC" w14:textId="77777777"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888888"/>
                        <w:sz w:val="24"/>
                      </w:rPr>
                      <w:t>OpenChainプロジェクト</w:t>
                    </w:r>
                    <w:proofErr w:type="spellEnd"/>
                    <w:r>
                      <w:rPr>
                        <w:color w:val="888888"/>
                        <w:sz w:val="24"/>
                      </w:rPr>
                      <w:t xml:space="preserve"> - The Linux </w:t>
                    </w:r>
                    <w:del w:id="95" w:author="Masahiro Date" w:date="2017-06-21T10:37:00Z">
                      <w:r w:rsidDel="0020402B">
                        <w:rPr>
                          <w:color w:val="888888"/>
                          <w:sz w:val="24"/>
                        </w:rPr>
                        <w:delText>Foundation</w:delText>
                      </w:r>
                    </w:del>
                    <w:ins w:id="96" w:author="Masahiro Date" w:date="2017-06-21T10:37:00Z">
                      <w:r w:rsidR="0020402B">
                        <w:rPr>
                          <w:color w:val="888888"/>
                          <w:sz w:val="24"/>
                        </w:rPr>
                        <w:t>Foundation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504" behindDoc="1" locked="0" layoutInCell="1" allowOverlap="1" wp14:anchorId="69E653B6" wp14:editId="44266FF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CDAE3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+S7jgQIAAP0EAAAOAAAAZHJzL2Uyb0RvYy54bWysVNuO2yAQfa/Uf0C8Z32RncTWOqvsJVWl bbvqth9AAMeoGCiQONtV/70DTtJs24eqqh8wMMNwzswZLq/2vUQ7bp3QqsHZRYoRV1QzoTYN/vxp NZlj5DxRjEiteIOfuMNXi9evLgdT81x3WjJuEQRRrh5MgzvvTZ0kjna8J+5CG67A2GrbEw9Lu0mY JQNE72WSp+k0GbRlxmrKnYPd29GIFzF+23LqP7St4x7JBgM2H0cbx3UYk8UlqTeWmE7QAwzyDyh6 IhRcegp1SzxBWyt+C9ULarXTrb+guk902wrKIwdgk6W/sHnsiOGRCyTHmVOa3P8LS9/vHiwSrME5 pEeRHmr0EbJG1EZylE1DggbjavB7NA82UHTmXtMvDil904EbX1qrh44TBrCy4J+8OBAWDo6i9fBO MwhPtl7HXO1b24eAkAW0jyV5OpWE7z2isFmkeZXOSowo2LI8nZaxZgmpj6eNdf4N1z0KkwZbAB+j k9298wENqY8uEb2Wgq2ElHFhN+sbadGOgDzupuUyX0YCQPLcTargrHQ4NkYcdwAk3BFsAW4s93OV 5UV6nVeT1XQ+mxSropxUs3Q+SbPqupqmRVXcrr4HgFlRd4Ixru6F4kfpZcXflfbQBKNoovjQ0OCq zMvI/QV6d04yjd+fSPbCQydK0Td4fnIidSjsnWJAm9SeCDnOk5fwY5YhB8d/zEqUQaj8qKC1Zk+g AquhSCA1eDNg0mn7DaMB+q/B7uuWWI6RfKtASVVWFKFh46IoZ0Ge9tyyPrcQRSFUgz1G4/TGj02+ NVZsOrgpi4lRegnqa0UURlDmiOqgWeixyODwHoQmPl9Hr5+v1uIHAAAA//8DAFBLAwQUAAYACAAA ACEADqW69doAAAAKAQAADwAAAGRycy9kb3ducmV2LnhtbEyPwU7DMBBE70j8g7VI3KjdAlYV4lQI iQ9oiOjVjbeJIV5HsdOGv2d7gtvuzGr2TblbwiDOOCUfycB6pUAgtdF56gw0H+8PWxApW3J2iIQG fjDBrrq9KW3h4oX2eK5zJziEUmEN9DmPhZSp7THYtIojEnunOAWbeZ066SZ74fAwyI1SWgbriT/0 dsS3Htvveg4GvqyvqWu03pwOs3JeL58N7o25v1teX0BkXPLfMVzxGR0qZjrGmVwSgwEukllVes0T +/rx6RnE8SptlQJZlfJ/heoXAAD//wMAUEsBAi0AFAAGAAgAAAAhALaDOJL+AAAA4QEAABMAAAAA AAAAAAAAAAAAAAAAAFtDb250ZW50X1R5cGVzXS54bWxQSwECLQAUAAYACAAAACEAOP0h/9YAAACU AQAACwAAAAAAAAAAAAAAAAAvAQAAX3JlbHMvLnJlbHNQSwECLQAUAAYACAAAACEAmvku44ECAAD9 BAAADgAAAAAAAAAAAAAAAAAuAgAAZHJzL2Uyb0RvYy54bWxQSwECLQAUAAYACAAAACEADqW69doA AAAKAQAADwAAAAAAAAAAAAAAAADbBAAAZHJzL2Rvd25yZXYueG1sUEsFBgAAAAAEAAQA8wAAAOIF AAAAAA== " fillcolor="#e65a2a" stroked="f">
              <w10:wrap anchorx="page" anchory="page"/>
            </v:rect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528" behindDoc="1" locked="0" layoutInCell="1" allowOverlap="1" wp14:anchorId="11A14FF0" wp14:editId="7484666D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000CC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ToKLgAIAAP0EAAAOAAAAZHJzL2Uyb0RvYy54bWysVMGO0zAQvSPxD5bv3ThR0jbRpqvdLUVI C6xY+AA3dhoLxza223RB/Dtjpy0tcECIHlxPZjx+b+aNr2/2vUQ7bp3QqsbpFcGIq0YzoTY1/vRx NZlj5DxVjEqteI2fucM3i5cvrgdT8Ux3WjJuESRRrhpMjTvvTZUkrul4T92VNlyBs9W2px5Mu0mY pQNk72WSETJNBm2ZsbrhzsHX5ejEi5i/bXnj37et4x7JGgM2H1cb13VYk8U1rTaWmk40Bxj0H1D0 VCi49JRqST1FWyt+S9WLxmqnW3/V6D7RbSsaHjkAm5T8wuapo4ZHLlAcZ05lcv8vbfNu92iRYNC7 EiNFe+jRB6gaVRvJUVqEAg3GVRD3ZB5toOjMg24+O6T0fQdh/NZaPXScMoCVhvjk4kAwHBxF6+Gt ZpCebr2Otdq3tg8JoQpoH1vyfGoJ33vUwMecZCWZFRg14EszMi1izxJaHU8b6/xrrnsUNjW2AD5m p7sH5wMaWh1DInotBVsJKaNhN+t7adGOBnmQeV4uIwEgeR4mVQhWOhwbM45fACTcEXwBbmz3tzLN cnKXlZPVdD6b5Ku8mJQzMp+QtLwrpyQv8+XqewCY5lUnGOPqQSh+lF6a/11rD0MwiiaKDw01Lous iNwv0LtLkgR+fyLZCw+TKEVf43mIOcxGaOwrxYA2rTwVctwnl/BjlaEGx/9YlSiD0PlRQWvNnkEF VkOTYBLhzYBNp+1XjAaYvxq7L1tqOUbyjQIllWmeh4GNRl7MMjDsuWd97qGqgVQ19hiN23s/DvnW WLHp4KY0FkbpW1BfK6IwgjJHVAfNwoxFBof3IAzxuR2jfr5aix8AAAD//wMAUEsDBBQABgAIAAAA IQDVLDbH3QAAAA4BAAAPAAAAZHJzL2Rvd25yZXYueG1sTI/BTsMwEETvSPyDtUjcqN20SqMQp0KI Hji29APceBNHxOsodtvw92xOcNyZ0eybaj/7Qdxwin0gDeuVAoHUBNtTp+H8dXgpQMRkyJohEGr4 wQj7+vGhMqUNdzri7ZQ6wSUUS6PBpTSWUsbGoTdxFUYk9toweZP4nDppJ3Pncj/ITKlcetMTf3Bm xHeHzffp6jV4GVvns21LffMpPzY4F8PhqPXz0/z2CiLhnP7CsOAzOtTMdAlXslEMGvJtxuiJDZWv edUSyXa7DYjLohVKgawr+X9G/QsAAP//AwBQSwECLQAUAAYACAAAACEAtoM4kv4AAADhAQAAEwAA AAAAAAAAAAAAAAAAAAAAW0NvbnRlbnRfVHlwZXNdLnhtbFBLAQItABQABgAIAAAAIQA4/SH/1gAA AJQBAAALAAAAAAAAAAAAAAAAAC8BAABfcmVscy8ucmVsc1BLAQItABQABgAIAAAAIQAGToKLgAIA AP0EAAAOAAAAAAAAAAAAAAAAAC4CAABkcnMvZTJvRG9jLnhtbFBLAQItABQABgAIAAAAIQDVLDbH 3QAAAA4BAAAPAAAAAAAAAAAAAAAAANoEAABkcnMvZG93bnJldi54bWxQSwUGAAAAAAQABADzAAAA 5AUAAAAA " fillcolor="#00849d" stroked="f">
              <w10:wrap anchorx="page" anchory="page"/>
            </v:rect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552" behindDoc="1" locked="0" layoutInCell="1" allowOverlap="1" wp14:anchorId="165A654D" wp14:editId="24ECFEA3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A9F55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rjXcgQIAAP0EAAAOAAAAZHJzL2Uyb0RvYy54bWysVNuO0zAQfUfiHyy/t3Gi9JJo09VuSxHS AisWPsC1ncbCsYPtNl0Q/87YaUu7vCBEH1xPZjw+Z+aMb24PrUJ7YZ00usLpmGAkNDNc6m2Fv3xe j+YYOU81p8poUeFn4fDt4vWrm74rRWYao7iwCJJoV/ZdhRvvuzJJHGtES93YdEKDsza2pR5Mu024 pT1kb1WSETJNemN5Zw0TzsHX1eDEi5i/rgXzH+vaCY9UhQGbj6uN6yasyeKGlltLu0ayIwz6Dyha KjVcek61op6inZV/pGols8aZ2o+ZaRNT15KJyAHYpOQFm6eGdiJygeK47lwm9//Ssg/7R4skh95B pzRtoUefoGpUb5VAaR4K1HeuhLin7tEGiq57MOyrQ9osGwgTd9aavhGUA6w0xCdXB4Lh4Cja9O8N h/R0502s1aG2bUgIVUCH2JLnc0vEwSMGH3OSFWQ2wYiBL83IdBJ7ltDydLqzzr8VpkVhU2EL4GN2 un9wPqCh5SkkojdK8rVUKhp2u1kqi/Y0yIPc58uBAJC8DFM6BGsTjg0Zhy8AEu4IvgA3tvtHkWY5 uc+K0Xo6n43ydT4ZFTMyH5G0uC+mJC/y1fpnAJjmZSM5F/pBanGSXpr/XWuPQzCIJooP9RUuJtkk cr9C765JEvjFLr0g2UoPk6hkW+F5iDnORmjsG82BNi09lWrYJ9fwY5WhBqf/WJUog9D5QUEbw59B BdZAk2AS4c2ATWPsd4x6mL8Ku287agVG6p0GJRVpnoeBjUY+mWVg2EvP5tJDNYNUFfYYDdulH4Z8 11m5beCmNBZGmztQXy2jMIIyB1RHzcKMRQbH9yAM8aUdo36/WotfAAAA//8DAFBLAwQUAAYACAAA ACEA+OpZH9wAAAAPAQAADwAAAGRycy9kb3ducmV2LnhtbExPy07DMBC8I/UfrK3EjTqplCqEOFUB IfUGtPS+tZckamxHsduEv2dzgtvM7mge5XaynbjREFrvFKSrBAQ57U3ragVfx7eHHESI6Ax23pGC HwqwrRZ3JRbGj+6TbodYCzZxoUAFTYx9IWXQDVkMK9+T49+3HyxGpkMtzYAjm9tOrpNkIy22jhMa 7OmlIX05XC2H4Gk8vaZS75tM73eGPi7P76NS98tp9wQi0hT/xDDX5+pQcaezvzoTRMd8nWcZaxkl m5RnzZpHzgRxnm85I1mV8v+O6hcAAP//AwBQSwECLQAUAAYACAAAACEAtoM4kv4AAADhAQAAEwAA AAAAAAAAAAAAAAAAAAAAW0NvbnRlbnRfVHlwZXNdLnhtbFBLAQItABQABgAIAAAAIQA4/SH/1gAA AJQBAAALAAAAAAAAAAAAAAAAAC8BAABfcmVscy8ucmVsc1BLAQItABQABgAIAAAAIQAyrjXcgQIA AP0EAAAOAAAAAAAAAAAAAAAAAC4CAABkcnMvZTJvRG9jLnhtbFBLAQItABQABgAIAAAAIQD46lkf 3AAAAA8BAAAPAAAAAAAAAAAAAAAAANsEAABkcnMvZG93bnJldi54bWxQSwUGAAAAAAQABADzAAAA 5AUAAAAA " fillcolor="#00b4c1" stroked="f">
              <w10:wrap anchorx="page" anchory="page"/>
            </v:rect>
          </w:pict>
        </mc:Fallback>
      </mc:AlternateContent>
    </w:r>
    <w:r w:rsidR="0004644A">
      <w:rPr>
        <w:noProof/>
        <w:lang w:eastAsia="ja-JP"/>
      </w:rPr>
      <w:drawing>
        <wp:anchor distT="0" distB="0" distL="0" distR="0" simplePos="0" relativeHeight="268428551" behindDoc="1" locked="0" layoutInCell="1" allowOverlap="1" wp14:anchorId="32F16784" wp14:editId="721D048C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2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24" behindDoc="1" locked="0" layoutInCell="1" allowOverlap="1" wp14:anchorId="5E4467A4" wp14:editId="0148F74B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90559" w14:textId="77777777"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467A4"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fZtAIAALE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BQuafZtAIA&#10;ALE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14:paraId="50290559" w14:textId="77777777"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48" behindDoc="1" locked="0" layoutInCell="1" allowOverlap="1" wp14:anchorId="67439D42" wp14:editId="27F4E2D7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86B7F" w14:textId="518789AC" w:rsidR="007457BD" w:rsidRDefault="0004644A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0F49">
                            <w:rPr>
                              <w:noProof/>
                              <w:color w:val="888888"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39D42"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i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M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GaSEKK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14:paraId="4CF86B7F" w14:textId="518789AC" w:rsidR="007457BD" w:rsidRDefault="0004644A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50F49">
                      <w:rPr>
                        <w:noProof/>
                        <w:color w:val="888888"/>
                        <w:sz w:val="2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EE514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40" behindDoc="1" locked="0" layoutInCell="1" allowOverlap="1" wp14:anchorId="09418FC7" wp14:editId="3335876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4B77B" w14:textId="77777777"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color w:val="888888"/>
                              <w:sz w:val="24"/>
                            </w:rPr>
                            <w:t>OpenChainプロジェクト</w:t>
                          </w:r>
                          <w:proofErr w:type="spellEnd"/>
                          <w:r>
                            <w:rPr>
                              <w:color w:val="888888"/>
                              <w:sz w:val="24"/>
                            </w:rPr>
                            <w:t xml:space="preserve">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18F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PatAIAALE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Cf6PPatAIA&#10;ALE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14:paraId="5684B77B" w14:textId="77777777"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888888"/>
                        <w:sz w:val="24"/>
                      </w:rPr>
                      <w:t>OpenChainプロジェクト</w:t>
                    </w:r>
                    <w:proofErr w:type="spellEnd"/>
                    <w:r>
                      <w:rPr>
                        <w:color w:val="888888"/>
                        <w:sz w:val="24"/>
                      </w:rPr>
                      <w:t xml:space="preserve">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64" behindDoc="1" locked="0" layoutInCell="1" allowOverlap="1" wp14:anchorId="27977606" wp14:editId="7897793A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F02A" w14:textId="77777777"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77606"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BztAIAALA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D9aLBztAIA&#10;ALA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14:paraId="0DA1F02A" w14:textId="77777777"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88" behindDoc="1" locked="0" layoutInCell="1" allowOverlap="1" wp14:anchorId="661296FC" wp14:editId="7237378E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6B1E7" w14:textId="77777777"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296FC"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" filled="f" stroked="f">
              <v:textbox inset="0,0,0,0">
                <w:txbxContent>
                  <w:p w14:paraId="1546B1E7" w14:textId="77777777"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8DB4" w14:textId="77777777" w:rsidR="00483A99" w:rsidRDefault="00483A99">
      <w:r>
        <w:separator/>
      </w:r>
    </w:p>
  </w:footnote>
  <w:footnote w:type="continuationSeparator" w:id="0">
    <w:p w14:paraId="57EC57EE" w14:textId="77777777" w:rsidR="00483A99" w:rsidRDefault="00483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0412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480" behindDoc="1" locked="0" layoutInCell="1" allowOverlap="1" wp14:anchorId="76DAB5B7" wp14:editId="3F7A2870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943975" cy="482600"/>
              <wp:effectExtent l="0" t="0" r="3175" b="0"/>
              <wp:wrapNone/>
              <wp:docPr id="2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3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1E8E3" w14:textId="77777777" w:rsidR="007457BD" w:rsidRPr="0032161A" w:rsidRDefault="0004644A">
                          <w:pPr>
                            <w:spacing w:line="753" w:lineRule="exact"/>
                            <w:ind w:left="20"/>
                            <w:rPr>
                              <w:ins w:id="81" w:author="Masahiro Date" w:date="2017-06-20T10:28:00Z"/>
                              <w:rFonts w:eastAsiaTheme="minorEastAsia" w:hint="eastAsia"/>
                              <w:color w:val="00B4C1"/>
                              <w:sz w:val="72"/>
                              <w:lang w:eastAsia="ja-JP"/>
                              <w:rPrChange w:id="82" w:author="Mieko Sato" w:date="2017-06-22T09:46:00Z">
                                <w:rPr>
                                  <w:ins w:id="83" w:author="Masahiro Date" w:date="2017-06-20T10:28:00Z"/>
                                  <w:rFonts w:eastAsiaTheme="minorEastAsia"/>
                                  <w:color w:val="00B4C1"/>
                                  <w:sz w:val="72"/>
                                  <w:lang w:eastAsia="ja-JP"/>
                                </w:rPr>
                              </w:rPrChange>
                            </w:rPr>
                          </w:pPr>
                          <w:del w:id="84" w:author="Mieko Sato" w:date="2017-06-22T09:46:00Z">
                            <w:r w:rsidDel="0032161A">
                              <w:rPr>
                                <w:color w:val="00B4C1"/>
                                <w:sz w:val="72"/>
                                <w:lang w:eastAsia="ja-JP"/>
                              </w:rPr>
                              <w:delText>今日の</w:delText>
                            </w:r>
                          </w:del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ソフトウェア サプライチェーン</w:t>
                          </w:r>
                          <w:ins w:id="85" w:author="Mieko Sato" w:date="2017-06-22T09:46:00Z">
                            <w:r w:rsidR="0032161A">
                              <w:rPr>
                                <w:rFonts w:eastAsiaTheme="minorEastAsia" w:hint="eastAsia"/>
                                <w:color w:val="00B4C1"/>
                                <w:sz w:val="72"/>
                                <w:lang w:eastAsia="ja-JP"/>
                              </w:rPr>
                              <w:t>の</w:t>
                            </w:r>
                            <w:r w:rsidR="0032161A">
                              <w:rPr>
                                <w:rFonts w:eastAsiaTheme="minorEastAsia"/>
                                <w:color w:val="00B4C1"/>
                                <w:sz w:val="72"/>
                                <w:lang w:eastAsia="ja-JP"/>
                              </w:rPr>
                              <w:t>現状</w:t>
                            </w:r>
                          </w:ins>
                        </w:p>
                        <w:p w14:paraId="0BA00DBB" w14:textId="77777777" w:rsidR="0009018B" w:rsidRPr="0009018B" w:rsidRDefault="0009018B">
                          <w:pPr>
                            <w:spacing w:line="753" w:lineRule="exact"/>
                            <w:ind w:left="20"/>
                            <w:rPr>
                              <w:rFonts w:eastAsiaTheme="minorEastAsia"/>
                              <w:sz w:val="72"/>
                              <w:lang w:eastAsia="ja-JP"/>
                              <w:rPrChange w:id="86" w:author="Masahiro Date" w:date="2017-06-20T10:28:00Z">
                                <w:rPr>
                                  <w:sz w:val="72"/>
                                  <w:lang w:eastAsia="ja-JP"/>
                                </w:rPr>
                              </w:rPrChang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AB5B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704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uf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" filled="f" stroked="f">
              <v:textbox inset="0,0,0,0">
                <w:txbxContent>
                  <w:p w14:paraId="2F91E8E3" w14:textId="77777777" w:rsidR="007457BD" w:rsidRPr="0032161A" w:rsidRDefault="0004644A">
                    <w:pPr>
                      <w:spacing w:line="753" w:lineRule="exact"/>
                      <w:ind w:left="20"/>
                      <w:rPr>
                        <w:ins w:id="87" w:author="Masahiro Date" w:date="2017-06-20T10:28:00Z"/>
                        <w:rFonts w:eastAsiaTheme="minorEastAsia" w:hint="eastAsia"/>
                        <w:color w:val="00B4C1"/>
                        <w:sz w:val="72"/>
                        <w:lang w:eastAsia="ja-JP"/>
                        <w:rPrChange w:id="88" w:author="Mieko Sato" w:date="2017-06-22T09:46:00Z">
                          <w:rPr>
                            <w:ins w:id="89" w:author="Masahiro Date" w:date="2017-06-20T10:28:00Z"/>
                            <w:rFonts w:eastAsiaTheme="minorEastAsia"/>
                            <w:color w:val="00B4C1"/>
                            <w:sz w:val="72"/>
                            <w:lang w:eastAsia="ja-JP"/>
                          </w:rPr>
                        </w:rPrChange>
                      </w:rPr>
                    </w:pPr>
                    <w:del w:id="90" w:author="Mieko Sato" w:date="2017-06-22T09:46:00Z">
                      <w:r w:rsidDel="0032161A">
                        <w:rPr>
                          <w:color w:val="00B4C1"/>
                          <w:sz w:val="72"/>
                          <w:lang w:eastAsia="ja-JP"/>
                        </w:rPr>
                        <w:delText>今日の</w:delText>
                      </w:r>
                    </w:del>
                    <w:r>
                      <w:rPr>
                        <w:color w:val="00B4C1"/>
                        <w:sz w:val="72"/>
                        <w:lang w:eastAsia="ja-JP"/>
                      </w:rPr>
                      <w:t>ソフトウェア サプライチェーン</w:t>
                    </w:r>
                    <w:ins w:id="91" w:author="Mieko Sato" w:date="2017-06-22T09:46:00Z">
                      <w:r w:rsidR="0032161A">
                        <w:rPr>
                          <w:rFonts w:eastAsiaTheme="minorEastAsia" w:hint="eastAsia"/>
                          <w:color w:val="00B4C1"/>
                          <w:sz w:val="72"/>
                          <w:lang w:eastAsia="ja-JP"/>
                        </w:rPr>
                        <w:t>の</w:t>
                      </w:r>
                      <w:r w:rsidR="0032161A">
                        <w:rPr>
                          <w:rFonts w:eastAsiaTheme="minorEastAsia"/>
                          <w:color w:val="00B4C1"/>
                          <w:sz w:val="72"/>
                          <w:lang w:eastAsia="ja-JP"/>
                        </w:rPr>
                        <w:t>現状</w:t>
                      </w:r>
                    </w:ins>
                  </w:p>
                  <w:p w14:paraId="0BA00DBB" w14:textId="77777777" w:rsidR="0009018B" w:rsidRPr="0009018B" w:rsidRDefault="0009018B">
                    <w:pPr>
                      <w:spacing w:line="753" w:lineRule="exact"/>
                      <w:ind w:left="20"/>
                      <w:rPr>
                        <w:rFonts w:eastAsiaTheme="minorEastAsia"/>
                        <w:sz w:val="72"/>
                        <w:lang w:eastAsia="ja-JP"/>
                        <w:rPrChange w:id="92" w:author="Masahiro Date" w:date="2017-06-20T10:28:00Z">
                          <w:rPr>
                            <w:sz w:val="72"/>
                            <w:lang w:eastAsia="ja-JP"/>
                          </w:rPr>
                        </w:rPrChang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EF34A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72" behindDoc="1" locked="0" layoutInCell="1" allowOverlap="1" wp14:anchorId="78AF2CB1" wp14:editId="7352734A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9197975" cy="48260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06C0A" w14:textId="77777777"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OpenChain</w:t>
                          </w:r>
                          <w:proofErr w:type="spellEnd"/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が実現するサプライチェーン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F2CB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724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" filled="f" stroked="f">
              <v:textbox inset="0,0,0,0">
                <w:txbxContent>
                  <w:p w14:paraId="5EB06C0A" w14:textId="77777777"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  <w:lang w:eastAsia="ja-JP"/>
                      </w:rPr>
                    </w:pPr>
                    <w:proofErr w:type="spellStart"/>
                    <w:r>
                      <w:rPr>
                        <w:color w:val="00B4C1"/>
                        <w:sz w:val="72"/>
                        <w:lang w:eastAsia="ja-JP"/>
                      </w:rPr>
                      <w:t>OpenChain</w:t>
                    </w:r>
                    <w:proofErr w:type="spellEnd"/>
                    <w:r>
                      <w:rPr>
                        <w:color w:val="00B4C1"/>
                        <w:sz w:val="72"/>
                        <w:lang w:eastAsia="ja-JP"/>
                      </w:rPr>
                      <w:t>が実現するサプライチェーン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5B49B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696" behindDoc="1" locked="0" layoutInCell="1" allowOverlap="1" wp14:anchorId="3D1DDACA" wp14:editId="3D5F496E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169275" cy="48260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92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CFCD5" w14:textId="77777777"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OpenChain</w:t>
                          </w:r>
                          <w:proofErr w:type="spellEnd"/>
                          <w:r>
                            <w:rPr>
                              <w:color w:val="00B4C1"/>
                              <w:sz w:val="72"/>
                              <w:lang w:eastAsia="ja-JP"/>
                            </w:rPr>
                            <w:t>プロジェクト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DDAC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643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Hr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" filled="f" stroked="f">
              <v:textbox inset="0,0,0,0">
                <w:txbxContent>
                  <w:p w14:paraId="3EDCFCD5" w14:textId="77777777"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  <w:lang w:eastAsia="ja-JP"/>
                      </w:rPr>
                    </w:pPr>
                    <w:proofErr w:type="spellStart"/>
                    <w:r>
                      <w:rPr>
                        <w:color w:val="00B4C1"/>
                        <w:sz w:val="72"/>
                        <w:lang w:eastAsia="ja-JP"/>
                      </w:rPr>
                      <w:t>OpenChain</w:t>
                    </w:r>
                    <w:proofErr w:type="spellEnd"/>
                    <w:r>
                      <w:rPr>
                        <w:color w:val="00B4C1"/>
                        <w:sz w:val="72"/>
                        <w:lang w:eastAsia="ja-JP"/>
                      </w:rPr>
                      <w:t>プロジェクト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D3777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20" behindDoc="1" locked="0" layoutInCell="1" allowOverlap="1" wp14:anchorId="0B90D6D5" wp14:editId="4E8E6300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C5446" w14:textId="77777777"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proofErr w:type="spellStart"/>
                          <w:r>
                            <w:rPr>
                              <w:color w:val="00B4C1"/>
                              <w:sz w:val="88"/>
                            </w:rPr>
                            <w:t>OpenChain仕様書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0D6D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kMrwIAALE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" filled="f" stroked="f">
              <v:textbox inset="0,0,0,0">
                <w:txbxContent>
                  <w:p w14:paraId="266C5446" w14:textId="77777777"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proofErr w:type="spellStart"/>
                    <w:r>
                      <w:rPr>
                        <w:color w:val="00B4C1"/>
                        <w:sz w:val="88"/>
                      </w:rPr>
                      <w:t>OpenChain仕様書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DA81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44" behindDoc="1" locked="0" layoutInCell="1" allowOverlap="1" wp14:anchorId="4778C4A0" wp14:editId="7F1C0EDB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248CF" w14:textId="77777777"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proofErr w:type="spellStart"/>
                          <w:r>
                            <w:rPr>
                              <w:color w:val="00B4C1"/>
                              <w:sz w:val="88"/>
                            </w:rPr>
                            <w:t>OpenChain適合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8C4A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dergIAALE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" filled="f" stroked="f">
              <v:textbox inset="0,0,0,0">
                <w:txbxContent>
                  <w:p w14:paraId="391248CF" w14:textId="77777777"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proofErr w:type="spellStart"/>
                    <w:r>
                      <w:rPr>
                        <w:color w:val="00B4C1"/>
                        <w:sz w:val="88"/>
                      </w:rPr>
                      <w:t>OpenChain適合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827D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68" behindDoc="1" locked="0" layoutInCell="1" allowOverlap="1" wp14:anchorId="7272D480" wp14:editId="3A4F36E6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8524875" cy="584200"/>
              <wp:effectExtent l="0" t="3810" r="3175" b="254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48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21130" w14:textId="77777777"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color w:val="00B4C1"/>
                              <w:sz w:val="88"/>
                              <w:lang w:eastAsia="ja-JP"/>
                            </w:rPr>
                            <w:t>OpenChain</w:t>
                          </w:r>
                          <w:proofErr w:type="spellEnd"/>
                          <w:r>
                            <w:rPr>
                              <w:color w:val="00B4C1"/>
                              <w:sz w:val="88"/>
                              <w:lang w:eastAsia="ja-JP"/>
                            </w:rPr>
                            <w:t>カリキュラム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2D4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671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/m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" filled="f" stroked="f">
              <v:textbox inset="0,0,0,0">
                <w:txbxContent>
                  <w:p w14:paraId="04921130" w14:textId="77777777"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  <w:lang w:eastAsia="ja-JP"/>
                      </w:rPr>
                    </w:pPr>
                    <w:proofErr w:type="spellStart"/>
                    <w:r>
                      <w:rPr>
                        <w:color w:val="00B4C1"/>
                        <w:sz w:val="88"/>
                        <w:lang w:eastAsia="ja-JP"/>
                      </w:rPr>
                      <w:t>OpenChain</w:t>
                    </w:r>
                    <w:proofErr w:type="spellEnd"/>
                    <w:r>
                      <w:rPr>
                        <w:color w:val="00B4C1"/>
                        <w:sz w:val="88"/>
                        <w:lang w:eastAsia="ja-JP"/>
                      </w:rPr>
                      <w:t>カリキュラム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F60B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792" behindDoc="1" locked="0" layoutInCell="1" allowOverlap="1" wp14:anchorId="0BF9EDE6" wp14:editId="0E2849F4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6950075" cy="584200"/>
              <wp:effectExtent l="0" t="3810" r="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00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E203D" w14:textId="77777777"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proofErr w:type="spellStart"/>
                          <w:r>
                            <w:rPr>
                              <w:color w:val="00B4C1"/>
                              <w:sz w:val="88"/>
                            </w:rPr>
                            <w:t>最初の一歩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9EDE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547.2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hsrgIAALA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" filled="f" stroked="f">
              <v:textbox inset="0,0,0,0">
                <w:txbxContent>
                  <w:p w14:paraId="000E203D" w14:textId="77777777"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proofErr w:type="spellStart"/>
                    <w:r>
                      <w:rPr>
                        <w:color w:val="00B4C1"/>
                        <w:sz w:val="88"/>
                      </w:rPr>
                      <w:t>最初の一歩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FEE3" w14:textId="77777777" w:rsidR="007457BD" w:rsidRDefault="00BA4754">
    <w:pPr>
      <w:pStyle w:val="a3"/>
      <w:spacing w:line="14" w:lineRule="auto"/>
      <w:rPr>
        <w:sz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503309816" behindDoc="1" locked="0" layoutInCell="1" allowOverlap="1" wp14:anchorId="3AA9CE5D" wp14:editId="1F5E8C85">
              <wp:simplePos x="0" y="0"/>
              <wp:positionH relativeFrom="page">
                <wp:posOffset>266700</wp:posOffset>
              </wp:positionH>
              <wp:positionV relativeFrom="page">
                <wp:posOffset>838200</wp:posOffset>
              </wp:positionV>
              <wp:extent cx="10248900" cy="584200"/>
              <wp:effectExtent l="0" t="0" r="0" b="635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4890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0AF6" w14:textId="77777777" w:rsidR="007457BD" w:rsidRPr="00F65154" w:rsidRDefault="00F65154">
                          <w:pPr>
                            <w:spacing w:line="916" w:lineRule="exact"/>
                            <w:ind w:left="20"/>
                            <w:rPr>
                              <w:rFonts w:eastAsiaTheme="minorEastAsia"/>
                              <w:sz w:val="88"/>
                              <w:lang w:eastAsia="ja-JP"/>
                              <w:rPrChange w:id="660" w:author="Masahiro Date" w:date="2017-06-21T10:25:00Z">
                                <w:rPr>
                                  <w:sz w:val="88"/>
                                  <w:lang w:eastAsia="ja-JP"/>
                                </w:rPr>
                              </w:rPrChange>
                            </w:rPr>
                          </w:pPr>
                          <w:proofErr w:type="spellStart"/>
                          <w:ins w:id="661" w:author="Masahiro Date" w:date="2017-06-21T10:25:00Z">
                            <w:r>
                              <w:rPr>
                                <w:rFonts w:eastAsiaTheme="minorEastAsia" w:hint="eastAsia"/>
                                <w:color w:val="00B4C1"/>
                                <w:sz w:val="88"/>
                                <w:lang w:eastAsia="ja-JP"/>
                              </w:rPr>
                              <w:t>OpenChain</w:t>
                            </w:r>
                          </w:ins>
                          <w:proofErr w:type="spellEnd"/>
                          <w:ins w:id="662" w:author="Masahiro Date" w:date="2017-06-21T10:26:00Z">
                            <w:r>
                              <w:rPr>
                                <w:rFonts w:eastAsiaTheme="minorEastAsia" w:hint="eastAsia"/>
                                <w:color w:val="00B4C1"/>
                                <w:sz w:val="88"/>
                                <w:lang w:eastAsia="ja-JP"/>
                              </w:rPr>
                              <w:t>コミュニティ</w:t>
                            </w:r>
                          </w:ins>
                          <w:ins w:id="663" w:author="Masahiro Date" w:date="2017-06-21T10:25:00Z">
                            <w:r>
                              <w:rPr>
                                <w:rFonts w:eastAsiaTheme="minorEastAsia" w:hint="eastAsia"/>
                                <w:color w:val="00B4C1"/>
                                <w:sz w:val="88"/>
                                <w:lang w:eastAsia="ja-JP"/>
                              </w:rPr>
                              <w:t>への</w:t>
                            </w:r>
                          </w:ins>
                          <w:r w:rsidR="0004644A">
                            <w:rPr>
                              <w:color w:val="00B4C1"/>
                              <w:sz w:val="88"/>
                              <w:lang w:eastAsia="ja-JP"/>
                            </w:rPr>
                            <w:t>参加</w:t>
                          </w:r>
                          <w:del w:id="664" w:author="Masahiro Date" w:date="2017-06-21T10:25:00Z">
                            <w:r w:rsidR="0004644A" w:rsidDel="00F65154">
                              <w:rPr>
                                <w:color w:val="00B4C1"/>
                                <w:sz w:val="88"/>
                                <w:lang w:eastAsia="ja-JP"/>
                              </w:rPr>
                              <w:delText>する</w:delText>
                            </w:r>
                          </w:del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9CE5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21pt;margin-top:66pt;width:807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" filled="f" stroked="f">
              <v:textbox inset="0,0,0,0">
                <w:txbxContent>
                  <w:p w14:paraId="073A0AF6" w14:textId="77777777" w:rsidR="007457BD" w:rsidRPr="00F65154" w:rsidRDefault="00F65154">
                    <w:pPr>
                      <w:spacing w:line="916" w:lineRule="exact"/>
                      <w:ind w:left="20"/>
                      <w:rPr>
                        <w:rFonts w:eastAsiaTheme="minorEastAsia"/>
                        <w:sz w:val="88"/>
                        <w:lang w:eastAsia="ja-JP"/>
                        <w:rPrChange w:id="665" w:author="Masahiro Date" w:date="2017-06-21T10:25:00Z">
                          <w:rPr>
                            <w:sz w:val="88"/>
                            <w:lang w:eastAsia="ja-JP"/>
                          </w:rPr>
                        </w:rPrChange>
                      </w:rPr>
                    </w:pPr>
                    <w:proofErr w:type="spellStart"/>
                    <w:ins w:id="666" w:author="Masahiro Date" w:date="2017-06-21T10:25:00Z">
                      <w:r>
                        <w:rPr>
                          <w:rFonts w:eastAsiaTheme="minorEastAsia" w:hint="eastAsia"/>
                          <w:color w:val="00B4C1"/>
                          <w:sz w:val="88"/>
                          <w:lang w:eastAsia="ja-JP"/>
                        </w:rPr>
                        <w:t>OpenChain</w:t>
                      </w:r>
                    </w:ins>
                    <w:proofErr w:type="spellEnd"/>
                    <w:ins w:id="667" w:author="Masahiro Date" w:date="2017-06-21T10:26:00Z">
                      <w:r>
                        <w:rPr>
                          <w:rFonts w:eastAsiaTheme="minorEastAsia" w:hint="eastAsia"/>
                          <w:color w:val="00B4C1"/>
                          <w:sz w:val="88"/>
                          <w:lang w:eastAsia="ja-JP"/>
                        </w:rPr>
                        <w:t>コミュニティ</w:t>
                      </w:r>
                    </w:ins>
                    <w:ins w:id="668" w:author="Masahiro Date" w:date="2017-06-21T10:25:00Z">
                      <w:r>
                        <w:rPr>
                          <w:rFonts w:eastAsiaTheme="minorEastAsia" w:hint="eastAsia"/>
                          <w:color w:val="00B4C1"/>
                          <w:sz w:val="88"/>
                          <w:lang w:eastAsia="ja-JP"/>
                        </w:rPr>
                        <w:t>への</w:t>
                      </w:r>
                    </w:ins>
                    <w:r w:rsidR="0004644A">
                      <w:rPr>
                        <w:color w:val="00B4C1"/>
                        <w:sz w:val="88"/>
                        <w:lang w:eastAsia="ja-JP"/>
                      </w:rPr>
                      <w:t>参加</w:t>
                    </w:r>
                    <w:del w:id="669" w:author="Masahiro Date" w:date="2017-06-21T10:25:00Z">
                      <w:r w:rsidR="0004644A" w:rsidDel="00F65154">
                        <w:rPr>
                          <w:color w:val="00B4C1"/>
                          <w:sz w:val="88"/>
                          <w:lang w:eastAsia="ja-JP"/>
                        </w:rPr>
                        <w:delText>する</w:delText>
                      </w:r>
                    </w:del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7083B" w14:textId="77777777" w:rsidR="007457BD" w:rsidRDefault="007457B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66B4"/>
    <w:multiLevelType w:val="hybridMultilevel"/>
    <w:tmpl w:val="95E4BBFC"/>
    <w:lvl w:ilvl="0" w:tplc="58C28160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B8E6D84A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2EB40C66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1A021A98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9622082A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9B36E64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881AD1D6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8CD66B84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3C34EED8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67126378"/>
    <w:multiLevelType w:val="hybridMultilevel"/>
    <w:tmpl w:val="95A43FD2"/>
    <w:lvl w:ilvl="0" w:tplc="DEDC31DC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1A4670BC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80DAA05E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D1AE95E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C454470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2AF099DA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E5904914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DFFC716A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8AC41630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eko Sato">
    <w15:presenceInfo w15:providerId="Windows Live" w15:userId="c4e82a9f38616e64"/>
  </w15:person>
  <w15:person w15:author="Masahiro Date">
    <w15:presenceInfo w15:providerId="Windows Live" w15:userId="d53832ab2b438d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BD"/>
    <w:rsid w:val="0004644A"/>
    <w:rsid w:val="00046C83"/>
    <w:rsid w:val="000817DB"/>
    <w:rsid w:val="0009018B"/>
    <w:rsid w:val="00093E5A"/>
    <w:rsid w:val="000F3502"/>
    <w:rsid w:val="001135DD"/>
    <w:rsid w:val="001141F5"/>
    <w:rsid w:val="00125A72"/>
    <w:rsid w:val="00130E1C"/>
    <w:rsid w:val="0014314F"/>
    <w:rsid w:val="00196836"/>
    <w:rsid w:val="001B1134"/>
    <w:rsid w:val="0020402B"/>
    <w:rsid w:val="002A3553"/>
    <w:rsid w:val="002B1FF5"/>
    <w:rsid w:val="0032161A"/>
    <w:rsid w:val="00350F49"/>
    <w:rsid w:val="003C63AA"/>
    <w:rsid w:val="00402371"/>
    <w:rsid w:val="00483A99"/>
    <w:rsid w:val="004C6A07"/>
    <w:rsid w:val="005322DA"/>
    <w:rsid w:val="00557414"/>
    <w:rsid w:val="0059553C"/>
    <w:rsid w:val="00615FF6"/>
    <w:rsid w:val="00701AAE"/>
    <w:rsid w:val="007457BD"/>
    <w:rsid w:val="00751A5A"/>
    <w:rsid w:val="00827634"/>
    <w:rsid w:val="008A3399"/>
    <w:rsid w:val="00906138"/>
    <w:rsid w:val="009414EF"/>
    <w:rsid w:val="00AA4ACC"/>
    <w:rsid w:val="00B620FC"/>
    <w:rsid w:val="00B95338"/>
    <w:rsid w:val="00BA4754"/>
    <w:rsid w:val="00BB4D75"/>
    <w:rsid w:val="00BD47D1"/>
    <w:rsid w:val="00C36007"/>
    <w:rsid w:val="00D324E3"/>
    <w:rsid w:val="00D5175D"/>
    <w:rsid w:val="00E2342A"/>
    <w:rsid w:val="00E31E53"/>
    <w:rsid w:val="00E44310"/>
    <w:rsid w:val="00E4699B"/>
    <w:rsid w:val="00E67E23"/>
    <w:rsid w:val="00E9365D"/>
    <w:rsid w:val="00EC1027"/>
    <w:rsid w:val="00F65154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0077A1"/>
  <w15:docId w15:val="{8B498273-1F48-4738-9F75-C98BCC9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A475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A4754"/>
    <w:rPr>
      <w:rFonts w:ascii="Calibri" w:eastAsia="Calibri" w:hAnsi="Calibri" w:cs="Calibri"/>
    </w:rPr>
  </w:style>
  <w:style w:type="paragraph" w:styleId="a9">
    <w:name w:val="Revision"/>
    <w:hidden/>
    <w:uiPriority w:val="99"/>
    <w:semiHidden/>
    <w:rsid w:val="00B620FC"/>
    <w:pPr>
      <w:widowControl/>
      <w:autoSpaceDE/>
      <w:autoSpaceDN/>
    </w:pPr>
    <w:rPr>
      <w:rFonts w:ascii="Calibri" w:eastAsia="Calibri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620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620FC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15FF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615FF6"/>
  </w:style>
  <w:style w:type="character" w:customStyle="1" w:styleId="ae">
    <w:name w:val="コメント文字列 (文字)"/>
    <w:basedOn w:val="a0"/>
    <w:link w:val="ad"/>
    <w:uiPriority w:val="99"/>
    <w:semiHidden/>
    <w:rsid w:val="00615FF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15FF6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615FF6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https://www.openchainproject.org/conformance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image" Target="media/image2.png"/><Relationship Id="rId27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Mieko Sato</cp:lastModifiedBy>
  <cp:revision>10</cp:revision>
  <cp:lastPrinted>2017-06-21T01:32:00Z</cp:lastPrinted>
  <dcterms:created xsi:type="dcterms:W3CDTF">2017-06-22T00:33:00Z</dcterms:created>
  <dcterms:modified xsi:type="dcterms:W3CDTF">2017-06-22T03:43:00Z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