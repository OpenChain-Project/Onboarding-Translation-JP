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4"/>
        <w:rPr>
          <w:rFonts w:ascii="Times New Roman"/>
          <w:sz w:val="14"/>
        </w:rPr>
      </w:pPr>
    </w:p>
    <w:p w:rsidR="007457BD" w:rsidRDefault="0004644A">
      <w:pPr>
        <w:pStyle w:val="a3"/>
        <w:ind w:left="636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>
            <wp:extent cx="4093538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04644A">
      <w:pPr>
        <w:pStyle w:val="a3"/>
        <w:spacing w:before="143"/>
        <w:ind w:left="5259" w:right="5259"/>
        <w:jc w:val="center"/>
        <w:rPr>
          <w:lang w:eastAsia="ja-JP"/>
        </w:rPr>
      </w:pPr>
      <w:r>
        <w:rPr>
          <w:color w:val="00B4C1"/>
          <w:lang w:eastAsia="ja-JP"/>
        </w:rPr>
        <w:t>オリエンテーション</w:t>
      </w:r>
    </w:p>
    <w:p w:rsidR="007457BD" w:rsidRDefault="0004644A">
      <w:pPr>
        <w:spacing w:before="172"/>
        <w:ind w:left="5259" w:right="5259"/>
        <w:jc w:val="center"/>
        <w:rPr>
          <w:rFonts w:ascii="Arial"/>
          <w:sz w:val="48"/>
          <w:lang w:eastAsia="ja-JP"/>
        </w:rPr>
      </w:pPr>
      <w:r>
        <w:rPr>
          <w:rFonts w:ascii="Arial"/>
          <w:color w:val="7F7F7F"/>
          <w:sz w:val="48"/>
          <w:lang w:eastAsia="ja-JP"/>
        </w:rPr>
        <w:t>2017</w:t>
      </w:r>
      <w:r>
        <w:rPr>
          <w:rFonts w:ascii="Arial"/>
          <w:color w:val="7F7F7F"/>
          <w:sz w:val="48"/>
          <w:lang w:eastAsia="ja-JP"/>
        </w:rPr>
        <w:t>年</w:t>
      </w:r>
      <w:r>
        <w:rPr>
          <w:rFonts w:ascii="Arial"/>
          <w:color w:val="7F7F7F"/>
          <w:sz w:val="48"/>
          <w:lang w:eastAsia="ja-JP"/>
        </w:rPr>
        <w:t>5</w:t>
      </w:r>
      <w:r>
        <w:rPr>
          <w:rFonts w:ascii="Arial"/>
          <w:color w:val="7F7F7F"/>
          <w:sz w:val="48"/>
          <w:lang w:eastAsia="ja-JP"/>
        </w:rPr>
        <w:t>月</w:t>
      </w:r>
    </w:p>
    <w:p w:rsidR="007457BD" w:rsidRDefault="007457BD">
      <w:pPr>
        <w:pStyle w:val="a3"/>
        <w:rPr>
          <w:rFonts w:ascii="Arial"/>
          <w:sz w:val="20"/>
          <w:lang w:eastAsia="ja-JP"/>
        </w:rPr>
      </w:pPr>
    </w:p>
    <w:p w:rsidR="007457BD" w:rsidRDefault="007457BD">
      <w:pPr>
        <w:pStyle w:val="a3"/>
        <w:rPr>
          <w:rFonts w:ascii="Arial"/>
          <w:sz w:val="20"/>
          <w:lang w:eastAsia="ja-JP"/>
        </w:rPr>
      </w:pPr>
    </w:p>
    <w:p w:rsidR="007457BD" w:rsidRDefault="007457BD">
      <w:pPr>
        <w:pStyle w:val="a3"/>
        <w:rPr>
          <w:rFonts w:ascii="Arial"/>
          <w:sz w:val="20"/>
          <w:lang w:eastAsia="ja-JP"/>
        </w:rPr>
      </w:pPr>
    </w:p>
    <w:p w:rsidR="007457BD" w:rsidRDefault="007457BD">
      <w:pPr>
        <w:pStyle w:val="a3"/>
        <w:spacing w:before="4"/>
        <w:rPr>
          <w:rFonts w:ascii="Arial"/>
          <w:sz w:val="28"/>
          <w:lang w:eastAsia="ja-JP"/>
        </w:rPr>
      </w:pPr>
    </w:p>
    <w:p w:rsidR="007457BD" w:rsidRDefault="0004644A" w:rsidP="00BA4754">
      <w:pPr>
        <w:spacing w:before="51"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OpenChainオリエンテーション　第1.0版　 © 2016-2017 The Linux Foundation</w:t>
      </w:r>
    </w:p>
    <w:p w:rsidR="007457BD" w:rsidRDefault="0004644A" w:rsidP="00BA4754">
      <w:pPr>
        <w:spacing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本資料は、Creative Commons CC0 1.0 Universal ライセンスに基づいて提供しています。</w:t>
      </w:r>
    </w:p>
    <w:p w:rsidR="007457BD" w:rsidRDefault="007457BD">
      <w:pPr>
        <w:spacing w:line="289" w:lineRule="exact"/>
        <w:jc w:val="center"/>
        <w:rPr>
          <w:sz w:val="24"/>
        </w:rPr>
        <w:sectPr w:rsidR="007457BD" w:rsidSect="00BA4754">
          <w:footerReference w:type="default" r:id="rId8"/>
          <w:type w:val="continuous"/>
          <w:pgSz w:w="16838" w:h="11906" w:orient="landscape" w:code="9"/>
          <w:pgMar w:top="1000" w:right="0" w:bottom="180" w:left="0" w:header="720" w:footer="0" w:gutter="0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  <w:lang w:eastAsia="ja-JP"/>
        </w:rPr>
      </w:pPr>
      <w:r>
        <w:rPr>
          <w:rFonts w:ascii="Lucida Sans Unicode"/>
          <w:color w:val="F46500"/>
          <w:sz w:val="48"/>
          <w:lang w:eastAsia="ja-JP"/>
        </w:rPr>
        <w:lastRenderedPageBreak/>
        <w:t>重複したコンプライアンスの取り組み</w:t>
      </w:r>
    </w:p>
    <w:p w:rsidR="007457BD" w:rsidRPr="00B620FC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0" w:line="211" w:lineRule="auto"/>
        <w:ind w:right="1485"/>
        <w:rPr>
          <w:sz w:val="36"/>
          <w:szCs w:val="36"/>
          <w:lang w:eastAsia="ja-JP"/>
        </w:rPr>
      </w:pPr>
      <w:r w:rsidRPr="00B620FC">
        <w:rPr>
          <w:color w:val="7F7F7F"/>
          <w:sz w:val="36"/>
          <w:szCs w:val="36"/>
          <w:lang w:eastAsia="ja-JP"/>
        </w:rPr>
        <w:t>サプライチェーン</w:t>
      </w:r>
      <w:ins w:id="0" w:author="Masahiro Date" w:date="2017-06-20T10:01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を構成する</w:t>
        </w:r>
      </w:ins>
      <w:del w:id="1" w:author="Masahiro Date" w:date="2017-06-20T10:01:00Z">
        <w:r w:rsidRPr="00B620FC" w:rsidDel="00B620FC">
          <w:rPr>
            <w:color w:val="7F7F7F"/>
            <w:sz w:val="36"/>
            <w:szCs w:val="36"/>
            <w:lang w:eastAsia="ja-JP"/>
          </w:rPr>
          <w:delText>上の</w:delText>
        </w:r>
      </w:del>
      <w:r w:rsidRPr="00B620FC">
        <w:rPr>
          <w:color w:val="7F7F7F"/>
          <w:sz w:val="36"/>
          <w:szCs w:val="36"/>
          <w:lang w:eastAsia="ja-JP"/>
        </w:rPr>
        <w:t>各企業は</w:t>
      </w:r>
      <w:ins w:id="2" w:author="Masahiro Date" w:date="2017-06-20T10:03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ソフトウェア</w:t>
        </w:r>
      </w:ins>
      <w:r w:rsidRPr="00B620FC">
        <w:rPr>
          <w:color w:val="7F7F7F"/>
          <w:sz w:val="36"/>
          <w:szCs w:val="36"/>
          <w:lang w:eastAsia="ja-JP"/>
        </w:rPr>
        <w:t>開発者の権利</w:t>
      </w:r>
      <w:ins w:id="3" w:author="Masahiro Date" w:date="2017-06-20T10:04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を保障し</w:t>
        </w:r>
      </w:ins>
      <w:ins w:id="4" w:author="Masahiro Date" w:date="2017-06-20T10:0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、選択された</w:t>
        </w:r>
      </w:ins>
      <w:del w:id="5" w:author="Masahiro Date" w:date="2017-06-20T10:05:00Z">
        <w:r w:rsidRPr="00B620FC" w:rsidDel="00B620FC">
          <w:rPr>
            <w:color w:val="7F7F7F"/>
            <w:sz w:val="36"/>
            <w:szCs w:val="36"/>
            <w:lang w:eastAsia="ja-JP"/>
          </w:rPr>
          <w:delText>とその</w:delText>
        </w:r>
      </w:del>
      <w:r w:rsidRPr="00B620FC">
        <w:rPr>
          <w:color w:val="7F7F7F"/>
          <w:sz w:val="36"/>
          <w:szCs w:val="36"/>
          <w:lang w:eastAsia="ja-JP"/>
        </w:rPr>
        <w:t>ライセンス</w:t>
      </w:r>
      <w:del w:id="6" w:author="Masahiro Date" w:date="2017-06-20T10:05:00Z">
        <w:r w:rsidRPr="00B620FC" w:rsidDel="00B620FC">
          <w:rPr>
            <w:color w:val="7F7F7F"/>
            <w:sz w:val="36"/>
            <w:szCs w:val="36"/>
            <w:lang w:eastAsia="ja-JP"/>
          </w:rPr>
          <w:delText>の選択</w:delText>
        </w:r>
      </w:del>
      <w:r w:rsidRPr="00B620FC">
        <w:rPr>
          <w:color w:val="7F7F7F"/>
          <w:sz w:val="36"/>
          <w:szCs w:val="36"/>
          <w:lang w:eastAsia="ja-JP"/>
        </w:rPr>
        <w:t>を尊重</w:t>
      </w:r>
      <w:ins w:id="7" w:author="Masahiro Date" w:date="2017-06-20T10:0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しなければならない</w:t>
        </w:r>
      </w:ins>
      <w:del w:id="8" w:author="Masahiro Date" w:date="2017-06-20T10:05:00Z">
        <w:r w:rsidRPr="00B620FC" w:rsidDel="00B620FC">
          <w:rPr>
            <w:color w:val="7F7F7F"/>
            <w:sz w:val="36"/>
            <w:szCs w:val="36"/>
            <w:lang w:eastAsia="ja-JP"/>
          </w:rPr>
          <w:delText>する必要</w:delText>
        </w:r>
      </w:del>
      <w:r w:rsidRPr="00B620FC">
        <w:rPr>
          <w:color w:val="7F7F7F"/>
          <w:spacing w:val="-58"/>
          <w:sz w:val="36"/>
          <w:szCs w:val="36"/>
          <w:lang w:eastAsia="ja-JP"/>
        </w:rPr>
        <w:t xml:space="preserve"> </w:t>
      </w:r>
      <w:r w:rsidRPr="00B620FC">
        <w:rPr>
          <w:color w:val="7F7F7F"/>
          <w:spacing w:val="-14"/>
          <w:sz w:val="36"/>
          <w:szCs w:val="36"/>
          <w:lang w:eastAsia="ja-JP"/>
        </w:rPr>
        <w:t xml:space="preserve"> </w:t>
      </w:r>
    </w:p>
    <w:p w:rsidR="007457BD" w:rsidRPr="00B620FC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2007"/>
        <w:rPr>
          <w:sz w:val="36"/>
          <w:szCs w:val="36"/>
          <w:lang w:eastAsia="ja-JP"/>
        </w:rPr>
      </w:pPr>
      <w:del w:id="9" w:author="Masahiro Date" w:date="2017-06-20T10:11:00Z">
        <w:r w:rsidRPr="00B620FC" w:rsidDel="00B620FC">
          <w:rPr>
            <w:color w:val="7F7F7F"/>
            <w:sz w:val="36"/>
            <w:szCs w:val="36"/>
            <w:lang w:eastAsia="ja-JP"/>
          </w:rPr>
          <w:delText>各企業</w:delText>
        </w:r>
      </w:del>
      <w:del w:id="10" w:author="Masahiro Date" w:date="2017-06-20T10:08:00Z">
        <w:r w:rsidRPr="00B620FC" w:rsidDel="00B620FC">
          <w:rPr>
            <w:color w:val="7F7F7F"/>
            <w:sz w:val="36"/>
            <w:szCs w:val="36"/>
            <w:lang w:eastAsia="ja-JP"/>
          </w:rPr>
          <w:delText>が</w:delText>
        </w:r>
      </w:del>
      <w:del w:id="11" w:author="Masahiro Date" w:date="2017-06-20T10:11:00Z">
        <w:r w:rsidRPr="00B620FC" w:rsidDel="00B620FC">
          <w:rPr>
            <w:color w:val="7F7F7F"/>
            <w:sz w:val="36"/>
            <w:szCs w:val="36"/>
            <w:lang w:eastAsia="ja-JP"/>
          </w:rPr>
          <w:delText>、</w:delText>
        </w:r>
      </w:del>
      <w:r w:rsidRPr="00B620FC">
        <w:rPr>
          <w:color w:val="7F7F7F"/>
          <w:sz w:val="36"/>
          <w:szCs w:val="36"/>
          <w:lang w:eastAsia="ja-JP"/>
        </w:rPr>
        <w:t>オープンソース コンプライアンス</w:t>
      </w:r>
      <w:ins w:id="12" w:author="Masahiro Date" w:date="2017-06-20T10:08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のために</w:t>
        </w:r>
      </w:ins>
      <w:del w:id="13" w:author="Masahiro Date" w:date="2017-06-20T10:08:00Z">
        <w:r w:rsidRPr="00B620FC" w:rsidDel="00B620FC">
          <w:rPr>
            <w:color w:val="7F7F7F"/>
            <w:sz w:val="36"/>
            <w:szCs w:val="36"/>
            <w:lang w:eastAsia="ja-JP"/>
          </w:rPr>
          <w:delText>に向けて</w:delText>
        </w:r>
      </w:del>
      <w:r w:rsidRPr="00B620FC">
        <w:rPr>
          <w:color w:val="7F7F7F"/>
          <w:sz w:val="36"/>
          <w:szCs w:val="36"/>
          <w:lang w:eastAsia="ja-JP"/>
        </w:rPr>
        <w:t>、本質的に</w:t>
      </w:r>
      <w:ins w:id="14" w:author="Masahiro Date" w:date="2017-06-20T10:10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は同じ</w:t>
        </w:r>
      </w:ins>
      <w:del w:id="15" w:author="Masahiro Date" w:date="2017-06-20T10:10:00Z">
        <w:r w:rsidRPr="00B620FC" w:rsidDel="00B620FC">
          <w:rPr>
            <w:color w:val="7F7F7F"/>
            <w:sz w:val="36"/>
            <w:szCs w:val="36"/>
            <w:lang w:eastAsia="ja-JP"/>
          </w:rPr>
          <w:delText>同一の</w:delText>
        </w:r>
      </w:del>
      <w:r w:rsidRPr="00B620FC">
        <w:rPr>
          <w:color w:val="7F7F7F"/>
          <w:sz w:val="36"/>
          <w:szCs w:val="36"/>
          <w:lang w:eastAsia="ja-JP"/>
        </w:rPr>
        <w:t>プロセスを</w:t>
      </w:r>
      <w:ins w:id="16" w:author="Masahiro Date" w:date="2017-06-20T10:10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各企業が</w:t>
        </w:r>
      </w:ins>
      <w:ins w:id="17" w:author="Masahiro Date" w:date="2017-06-20T10:11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作成</w:t>
        </w:r>
      </w:ins>
      <w:ins w:id="18" w:author="Masahiro Date" w:date="2017-06-20T10:23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</w:t>
        </w:r>
      </w:ins>
      <w:ins w:id="19" w:author="Masahiro Date" w:date="2017-06-20T10:24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実施</w:t>
        </w:r>
      </w:ins>
      <w:ins w:id="20" w:author="Masahiro Date" w:date="2017-06-20T10:11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している</w:t>
        </w:r>
      </w:ins>
      <w:del w:id="21" w:author="Masahiro Date" w:date="2017-06-20T10:11:00Z">
        <w:r w:rsidRPr="00B620FC" w:rsidDel="00B620FC">
          <w:rPr>
            <w:color w:val="7F7F7F"/>
            <w:sz w:val="36"/>
            <w:szCs w:val="36"/>
            <w:lang w:eastAsia="ja-JP"/>
          </w:rPr>
          <w:delText>繰り返す</w:delText>
        </w:r>
      </w:del>
    </w:p>
    <w:p w:rsidR="007457BD" w:rsidRPr="00B620FC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2298"/>
        <w:rPr>
          <w:sz w:val="36"/>
          <w:szCs w:val="36"/>
          <w:lang w:eastAsia="ja-JP"/>
        </w:rPr>
      </w:pPr>
      <w:del w:id="22" w:author="Masahiro Date" w:date="2017-06-20T10:11:00Z">
        <w:r w:rsidRPr="00B620FC" w:rsidDel="00B620FC">
          <w:rPr>
            <w:color w:val="7F7F7F"/>
            <w:sz w:val="36"/>
            <w:szCs w:val="36"/>
            <w:lang w:eastAsia="ja-JP"/>
          </w:rPr>
          <w:delText>各企業が、</w:delText>
        </w:r>
      </w:del>
      <w:r w:rsidRPr="00B620FC">
        <w:rPr>
          <w:color w:val="7F7F7F"/>
          <w:sz w:val="36"/>
          <w:szCs w:val="36"/>
          <w:lang w:eastAsia="ja-JP"/>
        </w:rPr>
        <w:t>ソフトウェア</w:t>
      </w:r>
      <w:ins w:id="23" w:author="Masahiro Date" w:date="2017-06-20T10:12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が利用している</w:t>
        </w:r>
      </w:ins>
      <w:del w:id="24" w:author="Masahiro Date" w:date="2017-06-20T10:12:00Z">
        <w:r w:rsidRPr="00B620FC" w:rsidDel="00B620FC">
          <w:rPr>
            <w:color w:val="7F7F7F"/>
            <w:sz w:val="36"/>
            <w:szCs w:val="36"/>
            <w:lang w:eastAsia="ja-JP"/>
          </w:rPr>
          <w:delText>頒布に用いられた</w:delText>
        </w:r>
      </w:del>
      <w:ins w:id="25" w:author="Masahiro Date" w:date="2017-06-20T10:12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</w:t>
        </w:r>
      </w:ins>
      <w:r w:rsidRPr="00B620FC">
        <w:rPr>
          <w:color w:val="7F7F7F"/>
          <w:sz w:val="36"/>
          <w:szCs w:val="36"/>
          <w:lang w:eastAsia="ja-JP"/>
        </w:rPr>
        <w:t>FOSSコンポーネントを特定</w:t>
      </w:r>
      <w:ins w:id="26" w:author="Masahiro Date" w:date="2017-06-20T10:12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</w:t>
        </w:r>
      </w:ins>
      <w:r w:rsidRPr="00B620FC">
        <w:rPr>
          <w:color w:val="7F7F7F"/>
          <w:sz w:val="36"/>
          <w:szCs w:val="36"/>
          <w:lang w:eastAsia="ja-JP"/>
        </w:rPr>
        <w:t>、それら</w:t>
      </w:r>
      <w:ins w:id="27" w:author="Masahiro Date" w:date="2017-06-20T10:14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が採用している</w:t>
        </w:r>
      </w:ins>
      <w:ins w:id="28" w:author="Masahiro Date" w:date="2017-06-20T10:1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</w:t>
        </w:r>
      </w:ins>
      <w:del w:id="29" w:author="Masahiro Date" w:date="2017-06-20T10:14:00Z">
        <w:r w:rsidRPr="00B620FC" w:rsidDel="00B620FC">
          <w:rPr>
            <w:color w:val="7F7F7F"/>
            <w:sz w:val="36"/>
            <w:szCs w:val="36"/>
            <w:lang w:eastAsia="ja-JP"/>
          </w:rPr>
          <w:delText>を追跡、その</w:delText>
        </w:r>
      </w:del>
      <w:r w:rsidRPr="00B620FC">
        <w:rPr>
          <w:color w:val="7F7F7F"/>
          <w:sz w:val="36"/>
          <w:szCs w:val="36"/>
          <w:lang w:eastAsia="ja-JP"/>
        </w:rPr>
        <w:t>ライセンス条件を</w:t>
      </w:r>
      <w:ins w:id="30" w:author="Masahiro Date" w:date="2017-06-20T10:1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遵守</w:t>
        </w:r>
      </w:ins>
      <w:del w:id="31" w:author="Masahiro Date" w:date="2017-06-20T10:15:00Z">
        <w:r w:rsidRPr="00B620FC" w:rsidDel="00B620FC">
          <w:rPr>
            <w:color w:val="7F7F7F"/>
            <w:sz w:val="36"/>
            <w:szCs w:val="36"/>
            <w:lang w:eastAsia="ja-JP"/>
          </w:rPr>
          <w:delText>履行</w:delText>
        </w:r>
      </w:del>
      <w:r w:rsidRPr="00B620FC">
        <w:rPr>
          <w:color w:val="7F7F7F"/>
          <w:sz w:val="36"/>
          <w:szCs w:val="36"/>
          <w:lang w:eastAsia="ja-JP"/>
        </w:rPr>
        <w:t>する必要</w:t>
      </w:r>
      <w:ins w:id="32" w:author="Masahiro Date" w:date="2017-06-20T10:1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がある</w:t>
        </w:r>
      </w:ins>
    </w:p>
    <w:p w:rsidR="007457BD" w:rsidRPr="00B620FC" w:rsidRDefault="003C63A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1687"/>
        <w:rPr>
          <w:sz w:val="36"/>
          <w:szCs w:val="36"/>
          <w:lang w:eastAsia="ja-JP"/>
        </w:rPr>
      </w:pPr>
      <w:ins w:id="33" w:author="Masahiro Date" w:date="2017-06-20T10:16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その</w:t>
        </w:r>
      </w:ins>
      <w:r w:rsidR="0004644A" w:rsidRPr="00B620FC">
        <w:rPr>
          <w:color w:val="7F7F7F"/>
          <w:sz w:val="36"/>
          <w:szCs w:val="36"/>
          <w:lang w:eastAsia="ja-JP"/>
        </w:rPr>
        <w:t>ソフトウェア</w:t>
      </w:r>
      <w:del w:id="34" w:author="Masahiro Date" w:date="2017-06-20T10:16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 xml:space="preserve"> コード</w:delText>
        </w:r>
      </w:del>
      <w:r w:rsidR="0004644A" w:rsidRPr="00B620FC">
        <w:rPr>
          <w:color w:val="7F7F7F"/>
          <w:sz w:val="36"/>
          <w:szCs w:val="36"/>
          <w:lang w:eastAsia="ja-JP"/>
        </w:rPr>
        <w:t>が</w:t>
      </w:r>
      <w:ins w:id="35" w:author="Masahiro Date" w:date="2017-06-20T10:41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下流</w:t>
        </w:r>
      </w:ins>
      <w:ins w:id="36" w:author="Masahiro Date" w:date="2017-06-20T10:16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企業に配布されれば</w:t>
        </w:r>
      </w:ins>
      <w:del w:id="37" w:author="Masahiro Date" w:date="2017-06-20T10:16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>下流に流れると</w:delText>
        </w:r>
      </w:del>
      <w:r w:rsidR="0004644A" w:rsidRPr="00B620FC">
        <w:rPr>
          <w:color w:val="7F7F7F"/>
          <w:sz w:val="36"/>
          <w:szCs w:val="36"/>
          <w:lang w:eastAsia="ja-JP"/>
        </w:rPr>
        <w:t>、それ</w:t>
      </w:r>
      <w:del w:id="38" w:author="Masahiro Date" w:date="2017-06-20T10:16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>ら</w:delText>
        </w:r>
      </w:del>
      <w:r w:rsidR="0004644A" w:rsidRPr="00B620FC">
        <w:rPr>
          <w:color w:val="7F7F7F"/>
          <w:sz w:val="36"/>
          <w:szCs w:val="36"/>
          <w:lang w:eastAsia="ja-JP"/>
        </w:rPr>
        <w:t>を受領した企業は、同じ作業を</w:t>
      </w:r>
      <w:ins w:id="39" w:author="Masahiro Date" w:date="2017-06-20T10:18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行う必要がある</w:t>
        </w:r>
      </w:ins>
      <w:del w:id="40" w:author="Masahiro Date" w:date="2017-06-20T10:18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>繰り返す</w:delText>
        </w:r>
      </w:del>
    </w:p>
    <w:p w:rsidR="007457BD" w:rsidRPr="00B620FC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2173"/>
        <w:rPr>
          <w:sz w:val="36"/>
          <w:szCs w:val="36"/>
          <w:lang w:eastAsia="ja-JP"/>
        </w:rPr>
      </w:pPr>
      <w:r w:rsidRPr="00B620FC">
        <w:rPr>
          <w:color w:val="7F7F7F"/>
          <w:sz w:val="36"/>
          <w:szCs w:val="36"/>
          <w:lang w:eastAsia="ja-JP"/>
        </w:rPr>
        <w:t>受領</w:t>
      </w:r>
      <w:ins w:id="41" w:author="Masahiro Date" w:date="2017-06-20T10:21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した</w:t>
        </w:r>
      </w:ins>
      <w:r w:rsidRPr="00B620FC">
        <w:rPr>
          <w:color w:val="7F7F7F"/>
          <w:sz w:val="36"/>
          <w:szCs w:val="36"/>
          <w:lang w:eastAsia="ja-JP"/>
        </w:rPr>
        <w:t>企業</w:t>
      </w:r>
      <w:ins w:id="42" w:author="Masahiro Date" w:date="2017-06-20T10:22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から</w:t>
        </w:r>
      </w:ins>
      <w:del w:id="43" w:author="Masahiro Date" w:date="2017-06-20T10:23:00Z">
        <w:r w:rsidRPr="00B620FC" w:rsidDel="003C63AA">
          <w:rPr>
            <w:color w:val="7F7F7F"/>
            <w:sz w:val="36"/>
            <w:szCs w:val="36"/>
            <w:lang w:eastAsia="ja-JP"/>
          </w:rPr>
          <w:delText>は</w:delText>
        </w:r>
      </w:del>
      <w:r w:rsidRPr="00B620FC">
        <w:rPr>
          <w:color w:val="7F7F7F"/>
          <w:sz w:val="36"/>
          <w:szCs w:val="36"/>
          <w:lang w:eastAsia="ja-JP"/>
        </w:rPr>
        <w:t>、上流</w:t>
      </w:r>
      <w:ins w:id="44" w:author="Masahiro Date" w:date="2017-06-20T10:40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</w:t>
        </w:r>
      </w:ins>
      <w:del w:id="45" w:author="Masahiro Date" w:date="2017-06-20T10:40:00Z">
        <w:r w:rsidRPr="00B620FC" w:rsidDel="000F3502">
          <w:rPr>
            <w:color w:val="7F7F7F"/>
            <w:sz w:val="36"/>
            <w:szCs w:val="36"/>
            <w:lang w:eastAsia="ja-JP"/>
          </w:rPr>
          <w:delText>ベンダー</w:delText>
        </w:r>
      </w:del>
      <w:r w:rsidRPr="00B620FC">
        <w:rPr>
          <w:color w:val="7F7F7F"/>
          <w:sz w:val="36"/>
          <w:szCs w:val="36"/>
          <w:lang w:eastAsia="ja-JP"/>
        </w:rPr>
        <w:t>のコンプライアンス関連の決定</w:t>
      </w:r>
      <w:ins w:id="46" w:author="Masahiro Date" w:date="2017-06-20T10:21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事項、</w:t>
        </w:r>
      </w:ins>
      <w:del w:id="47" w:author="Masahiro Date" w:date="2017-06-20T10:21:00Z">
        <w:r w:rsidRPr="00B620FC" w:rsidDel="003C63AA">
          <w:rPr>
            <w:color w:val="7F7F7F"/>
            <w:sz w:val="36"/>
            <w:szCs w:val="36"/>
            <w:lang w:eastAsia="ja-JP"/>
          </w:rPr>
          <w:delText>や</w:delText>
        </w:r>
      </w:del>
      <w:r w:rsidRPr="00B620FC">
        <w:rPr>
          <w:color w:val="7F7F7F"/>
          <w:sz w:val="36"/>
          <w:szCs w:val="36"/>
          <w:lang w:eastAsia="ja-JP"/>
        </w:rPr>
        <w:t>プロセス</w:t>
      </w:r>
      <w:del w:id="48" w:author="Masahiro Date" w:date="2017-06-20T10:22:00Z">
        <w:r w:rsidRPr="00B620FC" w:rsidDel="003C63AA">
          <w:rPr>
            <w:color w:val="7F7F7F"/>
            <w:sz w:val="36"/>
            <w:szCs w:val="36"/>
            <w:lang w:eastAsia="ja-JP"/>
          </w:rPr>
          <w:delText>について</w:delText>
        </w:r>
      </w:del>
      <w:ins w:id="49" w:author="Masahiro Date" w:date="2017-06-20T10:22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は</w:t>
        </w:r>
      </w:ins>
      <w:ins w:id="50" w:author="Masahiro Date" w:date="2017-06-20T10:23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ビジブルではない</w:t>
        </w:r>
      </w:ins>
      <w:del w:id="51" w:author="Masahiro Date" w:date="2017-06-20T10:22:00Z">
        <w:r w:rsidRPr="00B620FC" w:rsidDel="003C63AA">
          <w:rPr>
            <w:color w:val="7F7F7F"/>
            <w:sz w:val="36"/>
            <w:szCs w:val="36"/>
            <w:lang w:eastAsia="ja-JP"/>
          </w:rPr>
          <w:delText>何も</w:delText>
        </w:r>
      </w:del>
      <w:del w:id="52" w:author="Masahiro Date" w:date="2017-06-20T10:23:00Z">
        <w:r w:rsidRPr="00B620FC" w:rsidDel="003C63AA">
          <w:rPr>
            <w:color w:val="7F7F7F"/>
            <w:sz w:val="36"/>
            <w:szCs w:val="36"/>
            <w:lang w:eastAsia="ja-JP"/>
          </w:rPr>
          <w:delText>分からない</w:delText>
        </w:r>
      </w:del>
    </w:p>
    <w:p w:rsidR="007457BD" w:rsidRPr="00B620FC" w:rsidRDefault="007457BD">
      <w:pPr>
        <w:spacing w:line="211" w:lineRule="auto"/>
        <w:rPr>
          <w:sz w:val="36"/>
          <w:szCs w:val="36"/>
          <w:lang w:eastAsia="ja-JP"/>
        </w:rPr>
        <w:sectPr w:rsidR="007457BD" w:rsidRPr="00B620FC" w:rsidSect="00BA4754">
          <w:headerReference w:type="default" r:id="rId9"/>
          <w:footerReference w:type="default" r:id="rId10"/>
          <w:pgSz w:w="16838" w:h="11906" w:orient="landscape" w:code="9"/>
          <w:pgMar w:top="1580" w:right="0" w:bottom="1660" w:left="0" w:header="872" w:footer="1465" w:gutter="0"/>
          <w:pgNumType w:start="2"/>
          <w:cols w:space="720"/>
          <w:docGrid w:linePitch="299"/>
        </w:sectPr>
      </w:pPr>
    </w:p>
    <w:p w:rsidR="007457BD" w:rsidRPr="00701AAE" w:rsidRDefault="0004644A" w:rsidP="00BA4754">
      <w:pPr>
        <w:spacing w:before="111"/>
        <w:ind w:left="1455"/>
        <w:rPr>
          <w:rFonts w:ascii="Lucida Sans Unicode" w:eastAsiaTheme="minorEastAsia"/>
          <w:sz w:val="48"/>
          <w:lang w:eastAsia="ja-JP"/>
          <w:rPrChange w:id="59" w:author="Masahiro Date" w:date="2017-06-20T11:32:00Z">
            <w:rPr>
              <w:rFonts w:ascii="Lucida Sans Unicode"/>
              <w:sz w:val="48"/>
            </w:rPr>
          </w:rPrChange>
        </w:rPr>
      </w:pPr>
      <w:del w:id="60" w:author="Masahiro Date" w:date="2017-06-20T11:32:00Z">
        <w:r w:rsidDel="00701AAE">
          <w:rPr>
            <w:rFonts w:ascii="Lucida Sans Unicode"/>
            <w:color w:val="F46500"/>
            <w:sz w:val="48"/>
          </w:rPr>
          <w:lastRenderedPageBreak/>
          <w:delText>摩擦点</w:delText>
        </w:r>
      </w:del>
      <w:del w:id="61" w:author="Masahiro Date" w:date="2017-06-20T10:38:00Z">
        <w:r w:rsidDel="000F3502">
          <w:rPr>
            <w:rFonts w:ascii="Lucida Sans Unicode"/>
            <w:color w:val="F46500"/>
            <w:sz w:val="48"/>
          </w:rPr>
          <w:delText>を</w:delText>
        </w:r>
      </w:del>
      <w:del w:id="62" w:author="Masahiro Date" w:date="2017-06-20T11:32:00Z">
        <w:r w:rsidDel="00701AAE">
          <w:rPr>
            <w:rFonts w:ascii="Lucida Sans Unicode"/>
            <w:color w:val="F46500"/>
            <w:sz w:val="48"/>
          </w:rPr>
          <w:delText>解消</w:delText>
        </w:r>
      </w:del>
      <w:ins w:id="63" w:author="Masahiro Date" w:date="2017-06-20T11:32:00Z">
        <w:r w:rsidR="00701AAE">
          <w:rPr>
            <w:rFonts w:ascii="Lucida Sans Unicode" w:eastAsiaTheme="minorEastAsia" w:hint="eastAsia"/>
            <w:color w:val="F46500"/>
            <w:sz w:val="48"/>
            <w:lang w:eastAsia="ja-JP"/>
          </w:rPr>
          <w:t>O</w:t>
        </w:r>
        <w:r w:rsidR="00701AAE">
          <w:rPr>
            <w:rFonts w:ascii="Lucida Sans Unicode" w:eastAsiaTheme="minorEastAsia"/>
            <w:color w:val="F46500"/>
            <w:sz w:val="48"/>
            <w:lang w:eastAsia="ja-JP"/>
          </w:rPr>
          <w:t>penChain</w:t>
        </w:r>
        <w:r w:rsidR="00701AAE">
          <w:rPr>
            <w:rFonts w:ascii="Lucida Sans Unicode" w:eastAsiaTheme="minorEastAsia" w:hint="eastAsia"/>
            <w:color w:val="F46500"/>
            <w:sz w:val="48"/>
            <w:lang w:eastAsia="ja-JP"/>
          </w:rPr>
          <w:t>の</w:t>
        </w:r>
      </w:ins>
      <w:ins w:id="64" w:author="Masahiro Date" w:date="2017-06-21T09:20:00Z">
        <w:r w:rsidR="000817DB">
          <w:rPr>
            <w:rFonts w:ascii="Lucida Sans Unicode" w:eastAsiaTheme="minorEastAsia" w:hint="eastAsia"/>
            <w:color w:val="F46500"/>
            <w:sz w:val="48"/>
            <w:lang w:eastAsia="ja-JP"/>
          </w:rPr>
          <w:t>提供する</w:t>
        </w:r>
      </w:ins>
      <w:ins w:id="65" w:author="Masahiro Date" w:date="2017-06-21T09:22:00Z">
        <w:r w:rsidR="000817DB">
          <w:rPr>
            <w:rFonts w:ascii="Lucida Sans Unicode" w:eastAsiaTheme="minorEastAsia" w:hint="eastAsia"/>
            <w:color w:val="F46500"/>
            <w:sz w:val="48"/>
            <w:lang w:eastAsia="ja-JP"/>
          </w:rPr>
          <w:t>課題解決策</w:t>
        </w:r>
      </w:ins>
    </w:p>
    <w:p w:rsidR="007457BD" w:rsidRPr="0009018B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330" w:line="211" w:lineRule="auto"/>
        <w:ind w:right="1520"/>
        <w:rPr>
          <w:sz w:val="36"/>
          <w:szCs w:val="36"/>
          <w:lang w:eastAsia="ja-JP"/>
          <w:rPrChange w:id="66" w:author="Masahiro Date" w:date="2017-06-20T10:27:00Z">
            <w:rPr>
              <w:sz w:val="56"/>
              <w:lang w:eastAsia="ja-JP"/>
            </w:rPr>
          </w:rPrChange>
        </w:rPr>
      </w:pPr>
      <w:del w:id="67" w:author="Masahiro Date" w:date="2017-06-20T10:37:00Z">
        <w:r w:rsidRPr="0009018B" w:rsidDel="000F3502">
          <w:rPr>
            <w:color w:val="7F7F7F"/>
            <w:sz w:val="36"/>
            <w:szCs w:val="36"/>
            <w:lang w:eastAsia="ja-JP"/>
            <w:rPrChange w:id="68" w:author="Masahiro Date" w:date="2017-06-20T10:27:00Z">
              <w:rPr>
                <w:color w:val="7F7F7F"/>
                <w:sz w:val="56"/>
                <w:lang w:eastAsia="ja-JP"/>
              </w:rPr>
            </w:rPrChange>
          </w:rPr>
          <w:delText xml:space="preserve">望むべき状況 = </w:delText>
        </w:r>
      </w:del>
      <w:ins w:id="69" w:author="Masahiro Date" w:date="2017-06-20T10:35:00Z">
        <w:r w:rsidR="0009018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コストを</w:t>
        </w:r>
      </w:ins>
      <w:ins w:id="70" w:author="Masahiro Date" w:date="2017-06-20T10:36:00Z">
        <w:r w:rsidR="0009018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抑えて、</w:t>
        </w:r>
      </w:ins>
      <w:r w:rsidRPr="0009018B">
        <w:rPr>
          <w:color w:val="7F7F7F"/>
          <w:sz w:val="36"/>
          <w:szCs w:val="36"/>
          <w:lang w:eastAsia="ja-JP"/>
          <w:rPrChange w:id="71" w:author="Masahiro Date" w:date="2017-06-20T10:27:00Z">
            <w:rPr>
              <w:color w:val="7F7F7F"/>
              <w:sz w:val="56"/>
              <w:lang w:eastAsia="ja-JP"/>
            </w:rPr>
          </w:rPrChange>
        </w:rPr>
        <w:t xml:space="preserve">開発者の権利を幅広く尊重 </w:t>
      </w:r>
      <w:del w:id="72" w:author="Masahiro Date" w:date="2017-06-20T10:36:00Z">
        <w:r w:rsidRPr="0009018B" w:rsidDel="0009018B">
          <w:rPr>
            <w:color w:val="7F7F7F"/>
            <w:sz w:val="36"/>
            <w:szCs w:val="36"/>
            <w:lang w:eastAsia="ja-JP"/>
            <w:rPrChange w:id="73" w:author="Masahiro Date" w:date="2017-06-20T10:27:00Z">
              <w:rPr>
                <w:color w:val="7F7F7F"/>
                <w:sz w:val="56"/>
                <w:lang w:eastAsia="ja-JP"/>
              </w:rPr>
            </w:rPrChange>
          </w:rPr>
          <w:delText>+ 少ない処理費用</w:delText>
        </w:r>
      </w:del>
      <w:ins w:id="74" w:author="Masahiro Date" w:date="2017-06-20T10:37:00Z">
        <w:r w:rsidR="0009018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するプロセス</w:t>
        </w:r>
      </w:ins>
      <w:ins w:id="75" w:author="Masahiro Date" w:date="2017-06-20T11:33:00Z">
        <w:r w:rsidR="00701AAE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の実現</w:t>
        </w:r>
      </w:ins>
    </w:p>
    <w:p w:rsidR="007457BD" w:rsidRPr="0009018B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597"/>
        <w:rPr>
          <w:sz w:val="36"/>
          <w:szCs w:val="36"/>
          <w:lang w:eastAsia="ja-JP"/>
          <w:rPrChange w:id="76" w:author="Masahiro Date" w:date="2017-06-20T10:27:00Z">
            <w:rPr>
              <w:sz w:val="56"/>
              <w:lang w:eastAsia="ja-JP"/>
            </w:rPr>
          </w:rPrChange>
        </w:rPr>
      </w:pPr>
      <w:r w:rsidRPr="0009018B">
        <w:rPr>
          <w:color w:val="7F7F7F"/>
          <w:sz w:val="36"/>
          <w:szCs w:val="36"/>
          <w:lang w:eastAsia="ja-JP"/>
          <w:rPrChange w:id="77" w:author="Masahiro Date" w:date="2017-06-20T10:27:00Z">
            <w:rPr>
              <w:color w:val="7F7F7F"/>
              <w:sz w:val="56"/>
              <w:lang w:eastAsia="ja-JP"/>
            </w:rPr>
          </w:rPrChange>
        </w:rPr>
        <w:t>OpenChainは、</w:t>
      </w:r>
      <w:ins w:id="78" w:author="Masahiro Date" w:date="2017-06-20T10:39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企業に合わせた</w:t>
        </w:r>
      </w:ins>
      <w:r w:rsidRPr="0009018B">
        <w:rPr>
          <w:color w:val="7F7F7F"/>
          <w:sz w:val="36"/>
          <w:szCs w:val="36"/>
          <w:lang w:eastAsia="ja-JP"/>
          <w:rPrChange w:id="79" w:author="Masahiro Date" w:date="2017-06-20T10:27:00Z">
            <w:rPr>
              <w:color w:val="7F7F7F"/>
              <w:sz w:val="56"/>
              <w:lang w:eastAsia="ja-JP"/>
            </w:rPr>
          </w:rPrChange>
        </w:rPr>
        <w:t>最適化</w:t>
      </w:r>
      <w:ins w:id="80" w:author="Masahiro Date" w:date="2017-06-20T10:40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</w:t>
        </w:r>
      </w:ins>
      <w:ins w:id="81" w:author="Masahiro Date" w:date="2017-06-20T10:39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カスタマイズが可能な</w:t>
        </w:r>
      </w:ins>
      <w:del w:id="82" w:author="Masahiro Date" w:date="2017-06-20T10:39:00Z">
        <w:r w:rsidRPr="0009018B" w:rsidDel="000F3502">
          <w:rPr>
            <w:color w:val="7F7F7F"/>
            <w:sz w:val="36"/>
            <w:szCs w:val="36"/>
            <w:lang w:eastAsia="ja-JP"/>
            <w:rPrChange w:id="83" w:author="Masahiro Date" w:date="2017-06-20T10:27:00Z">
              <w:rPr>
                <w:color w:val="7F7F7F"/>
                <w:sz w:val="56"/>
                <w:lang w:eastAsia="ja-JP"/>
              </w:rPr>
            </w:rPrChange>
          </w:rPr>
          <w:delText>と個別化の自由を伴った</w:delText>
        </w:r>
      </w:del>
      <w:r w:rsidRPr="0009018B">
        <w:rPr>
          <w:color w:val="7F7F7F"/>
          <w:sz w:val="36"/>
          <w:szCs w:val="36"/>
          <w:lang w:eastAsia="ja-JP"/>
          <w:rPrChange w:id="84" w:author="Masahiro Date" w:date="2017-06-20T10:27:00Z">
            <w:rPr>
              <w:color w:val="7F7F7F"/>
              <w:sz w:val="56"/>
              <w:lang w:eastAsia="ja-JP"/>
            </w:rPr>
          </w:rPrChange>
        </w:rPr>
        <w:t>基本プロセスを提供</w:t>
      </w:r>
    </w:p>
    <w:p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36"/>
          <w:szCs w:val="36"/>
          <w:lang w:eastAsia="ja-JP"/>
          <w:rPrChange w:id="85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color w:val="7F7F7F"/>
          <w:sz w:val="36"/>
          <w:szCs w:val="36"/>
          <w:lang w:eastAsia="ja-JP"/>
          <w:rPrChange w:id="86" w:author="Masahiro Date" w:date="2017-06-20T10:27:00Z">
            <w:rPr>
              <w:color w:val="7F7F7F"/>
              <w:sz w:val="48"/>
              <w:lang w:eastAsia="ja-JP"/>
            </w:rPr>
          </w:rPrChange>
        </w:rPr>
        <w:t>上流</w:t>
      </w:r>
      <w:ins w:id="87" w:author="Masahiro Date" w:date="2017-06-20T10:41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</w:t>
        </w:r>
      </w:ins>
      <w:r w:rsidRPr="0009018B">
        <w:rPr>
          <w:color w:val="7F7F7F"/>
          <w:sz w:val="36"/>
          <w:szCs w:val="36"/>
          <w:lang w:eastAsia="ja-JP"/>
          <w:rPrChange w:id="88" w:author="Masahiro Date" w:date="2017-06-20T10:27:00Z">
            <w:rPr>
              <w:color w:val="7F7F7F"/>
              <w:sz w:val="48"/>
              <w:lang w:eastAsia="ja-JP"/>
            </w:rPr>
          </w:rPrChange>
        </w:rPr>
        <w:t>のコンプライアンス</w:t>
      </w:r>
      <w:ins w:id="89" w:author="Masahiro Date" w:date="2017-06-20T10:45:00Z">
        <w:r w:rsidR="000F3502">
          <w:rPr>
            <w:rFonts w:eastAsiaTheme="minorEastAsia" w:hint="eastAsia"/>
            <w:color w:val="7F7F7F"/>
            <w:sz w:val="36"/>
            <w:szCs w:val="36"/>
            <w:lang w:eastAsia="ja-JP"/>
          </w:rPr>
          <w:t xml:space="preserve"> </w:t>
        </w:r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プロセス</w:t>
        </w:r>
      </w:ins>
      <w:ins w:id="90" w:author="Masahiro Date" w:date="2017-06-20T11:32:00Z">
        <w:r w:rsidR="00701AAE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</w:t>
        </w:r>
      </w:ins>
      <w:del w:id="91" w:author="Masahiro Date" w:date="2017-06-20T10:45:00Z">
        <w:r w:rsidRPr="0009018B" w:rsidDel="000F3502">
          <w:rPr>
            <w:color w:val="7F7F7F"/>
            <w:sz w:val="36"/>
            <w:szCs w:val="36"/>
            <w:lang w:eastAsia="ja-JP"/>
            <w:rPrChange w:id="92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作業</w:delText>
        </w:r>
      </w:del>
      <w:del w:id="93" w:author="Masahiro Date" w:date="2017-06-20T10:41:00Z">
        <w:r w:rsidRPr="0009018B" w:rsidDel="000F3502">
          <w:rPr>
            <w:color w:val="7F7F7F"/>
            <w:sz w:val="36"/>
            <w:szCs w:val="36"/>
            <w:lang w:eastAsia="ja-JP"/>
            <w:rPrChange w:id="94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の成果</w:delText>
        </w:r>
      </w:del>
      <w:del w:id="95" w:author="Masahiro Date" w:date="2017-06-20T11:32:00Z">
        <w:r w:rsidRPr="0009018B" w:rsidDel="00701AAE">
          <w:rPr>
            <w:color w:val="7F7F7F"/>
            <w:sz w:val="36"/>
            <w:szCs w:val="36"/>
            <w:lang w:eastAsia="ja-JP"/>
            <w:rPrChange w:id="96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は</w:delText>
        </w:r>
      </w:del>
      <w:r w:rsidRPr="0009018B">
        <w:rPr>
          <w:color w:val="7F7F7F"/>
          <w:sz w:val="36"/>
          <w:szCs w:val="36"/>
          <w:lang w:eastAsia="ja-JP"/>
          <w:rPrChange w:id="97" w:author="Masahiro Date" w:date="2017-06-20T10:27:00Z">
            <w:rPr>
              <w:color w:val="7F7F7F"/>
              <w:sz w:val="48"/>
              <w:lang w:eastAsia="ja-JP"/>
            </w:rPr>
          </w:rPrChange>
        </w:rPr>
        <w:t>、他社</w:t>
      </w:r>
      <w:ins w:id="98" w:author="Masahiro Date" w:date="2017-06-20T10:43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が再利用できるように</w:t>
        </w:r>
      </w:ins>
      <w:del w:id="99" w:author="Masahiro Date" w:date="2017-06-20T10:43:00Z">
        <w:r w:rsidRPr="0009018B" w:rsidDel="000F3502">
          <w:rPr>
            <w:color w:val="7F7F7F"/>
            <w:sz w:val="36"/>
            <w:szCs w:val="36"/>
            <w:lang w:eastAsia="ja-JP"/>
            <w:rPrChange w:id="100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のために</w:delText>
        </w:r>
      </w:del>
      <w:r w:rsidRPr="0009018B">
        <w:rPr>
          <w:color w:val="7F7F7F"/>
          <w:sz w:val="36"/>
          <w:szCs w:val="36"/>
          <w:lang w:eastAsia="ja-JP"/>
          <w:rPrChange w:id="101" w:author="Masahiro Date" w:date="2017-06-20T10:27:00Z">
            <w:rPr>
              <w:color w:val="7F7F7F"/>
              <w:sz w:val="48"/>
              <w:lang w:eastAsia="ja-JP"/>
            </w:rPr>
          </w:rPrChange>
        </w:rPr>
        <w:t>保存、提供</w:t>
      </w:r>
      <w:del w:id="102" w:author="Masahiro Date" w:date="2017-06-20T10:43:00Z">
        <w:r w:rsidRPr="0009018B" w:rsidDel="000F3502">
          <w:rPr>
            <w:color w:val="7F7F7F"/>
            <w:sz w:val="36"/>
            <w:szCs w:val="36"/>
            <w:lang w:eastAsia="ja-JP"/>
            <w:rPrChange w:id="103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、</w:delText>
        </w:r>
      </w:del>
      <w:del w:id="104" w:author="Masahiro Date" w:date="2017-06-20T10:44:00Z">
        <w:r w:rsidRPr="0009018B" w:rsidDel="000F3502">
          <w:rPr>
            <w:color w:val="7F7F7F"/>
            <w:sz w:val="36"/>
            <w:szCs w:val="36"/>
            <w:lang w:eastAsia="ja-JP"/>
            <w:rPrChange w:id="105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さらに、再利用可</w:delText>
        </w:r>
      </w:del>
    </w:p>
    <w:p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98" w:line="211" w:lineRule="auto"/>
        <w:ind w:right="2533"/>
        <w:rPr>
          <w:sz w:val="36"/>
          <w:szCs w:val="36"/>
          <w:lang w:eastAsia="ja-JP"/>
          <w:rPrChange w:id="106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color w:val="7F7F7F"/>
          <w:sz w:val="36"/>
          <w:szCs w:val="36"/>
          <w:lang w:eastAsia="ja-JP"/>
          <w:rPrChange w:id="107" w:author="Masahiro Date" w:date="2017-06-20T10:27:00Z">
            <w:rPr>
              <w:color w:val="7F7F7F"/>
              <w:sz w:val="48"/>
              <w:lang w:eastAsia="ja-JP"/>
            </w:rPr>
          </w:rPrChange>
        </w:rPr>
        <w:t>下流企業は、上流</w:t>
      </w:r>
      <w:ins w:id="108" w:author="Masahiro Date" w:date="2017-06-20T10:44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</w:t>
        </w:r>
      </w:ins>
      <w:r w:rsidRPr="0009018B">
        <w:rPr>
          <w:color w:val="7F7F7F"/>
          <w:sz w:val="36"/>
          <w:szCs w:val="36"/>
          <w:lang w:eastAsia="ja-JP"/>
          <w:rPrChange w:id="109" w:author="Masahiro Date" w:date="2017-06-20T10:27:00Z">
            <w:rPr>
              <w:color w:val="7F7F7F"/>
              <w:sz w:val="48"/>
              <w:lang w:eastAsia="ja-JP"/>
            </w:rPr>
          </w:rPrChange>
        </w:rPr>
        <w:t>のコンプライアンス プロセスを理解し、</w:t>
      </w:r>
      <w:ins w:id="110" w:author="Masahiro Date" w:date="2017-06-20T10:46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それを</w:t>
        </w:r>
      </w:ins>
      <w:del w:id="111" w:author="Masahiro Date" w:date="2017-06-20T10:46:00Z">
        <w:r w:rsidRPr="0009018B" w:rsidDel="000F3502">
          <w:rPr>
            <w:color w:val="7F7F7F"/>
            <w:sz w:val="36"/>
            <w:szCs w:val="36"/>
            <w:lang w:eastAsia="ja-JP"/>
            <w:rPrChange w:id="112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コンプライアンスの成果を</w:delText>
        </w:r>
      </w:del>
      <w:r w:rsidRPr="0009018B">
        <w:rPr>
          <w:color w:val="7F7F7F"/>
          <w:sz w:val="36"/>
          <w:szCs w:val="36"/>
          <w:lang w:eastAsia="ja-JP"/>
          <w:rPrChange w:id="113" w:author="Masahiro Date" w:date="2017-06-20T10:27:00Z">
            <w:rPr>
              <w:color w:val="7F7F7F"/>
              <w:sz w:val="48"/>
              <w:lang w:eastAsia="ja-JP"/>
            </w:rPr>
          </w:rPrChange>
        </w:rPr>
        <w:t>再利用</w:t>
      </w:r>
      <w:ins w:id="114" w:author="Masahiro Date" w:date="2017-06-20T10:46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することが可能</w:t>
        </w:r>
      </w:ins>
    </w:p>
    <w:p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8"/>
        <w:rPr>
          <w:sz w:val="36"/>
          <w:szCs w:val="36"/>
          <w:lang w:eastAsia="ja-JP"/>
          <w:rPrChange w:id="115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color w:val="7F7F7F"/>
          <w:sz w:val="36"/>
          <w:szCs w:val="36"/>
          <w:lang w:eastAsia="ja-JP"/>
          <w:rPrChange w:id="116" w:author="Masahiro Date" w:date="2017-06-20T10:27:00Z">
            <w:rPr>
              <w:color w:val="7F7F7F"/>
              <w:sz w:val="48"/>
              <w:lang w:eastAsia="ja-JP"/>
            </w:rPr>
          </w:rPrChange>
        </w:rPr>
        <w:t>サプライチェーン全体に渡って、より</w:t>
      </w:r>
      <w:del w:id="117" w:author="Masahiro Date" w:date="2017-06-20T10:49:00Z">
        <w:r w:rsidRPr="0009018B" w:rsidDel="00046C83">
          <w:rPr>
            <w:rFonts w:asciiTheme="minorEastAsia" w:eastAsiaTheme="minorEastAsia" w:hAnsiTheme="minorEastAsia"/>
            <w:color w:val="7F7F7F"/>
            <w:sz w:val="36"/>
            <w:szCs w:val="36"/>
            <w:lang w:eastAsia="ja-JP"/>
            <w:rPrChange w:id="118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高い信頼性</w:delText>
        </w:r>
      </w:del>
      <w:ins w:id="119" w:author="Masahiro Date" w:date="2017-06-20T10:49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信頼性の高いコンプライアンスの</w:t>
        </w:r>
      </w:ins>
      <w:ins w:id="120" w:author="Masahiro Date" w:date="2017-06-20T10:47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実現</w:t>
        </w:r>
      </w:ins>
    </w:p>
    <w:p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8"/>
        <w:rPr>
          <w:sz w:val="36"/>
          <w:szCs w:val="36"/>
          <w:lang w:eastAsia="ja-JP"/>
          <w:rPrChange w:id="121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color w:val="7F7F7F"/>
          <w:sz w:val="36"/>
          <w:szCs w:val="36"/>
          <w:lang w:eastAsia="ja-JP"/>
          <w:rPrChange w:id="122" w:author="Masahiro Date" w:date="2017-06-20T10:27:00Z">
            <w:rPr>
              <w:color w:val="7F7F7F"/>
              <w:sz w:val="48"/>
              <w:lang w:eastAsia="ja-JP"/>
            </w:rPr>
          </w:rPrChange>
        </w:rPr>
        <w:t>コンプライアンスが、ソフトウェア開発プロセスに</w:t>
      </w:r>
      <w:ins w:id="123" w:author="Masahiro Date" w:date="2017-06-20T10:50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大きな</w:t>
        </w:r>
      </w:ins>
      <w:r w:rsidRPr="0009018B">
        <w:rPr>
          <w:color w:val="7F7F7F"/>
          <w:sz w:val="36"/>
          <w:szCs w:val="36"/>
          <w:lang w:eastAsia="ja-JP"/>
          <w:rPrChange w:id="124" w:author="Masahiro Date" w:date="2017-06-20T10:27:00Z">
            <w:rPr>
              <w:color w:val="7F7F7F"/>
              <w:sz w:val="48"/>
              <w:lang w:eastAsia="ja-JP"/>
            </w:rPr>
          </w:rPrChange>
        </w:rPr>
        <w:t>影響</w:t>
      </w:r>
      <w:ins w:id="125" w:author="Masahiro Date" w:date="2017-06-20T10:51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</w:t>
        </w:r>
      </w:ins>
      <w:del w:id="126" w:author="Masahiro Date" w:date="2017-06-20T10:50:00Z">
        <w:r w:rsidRPr="0009018B" w:rsidDel="00046C83">
          <w:rPr>
            <w:color w:val="7F7F7F"/>
            <w:sz w:val="36"/>
            <w:szCs w:val="36"/>
            <w:lang w:eastAsia="ja-JP"/>
            <w:rPrChange w:id="127" w:author="Masahiro Date" w:date="2017-06-20T10:27:00Z">
              <w:rPr>
                <w:color w:val="7F7F7F"/>
                <w:sz w:val="48"/>
                <w:lang w:eastAsia="ja-JP"/>
              </w:rPr>
            </w:rPrChange>
          </w:rPr>
          <w:delText>を与えることを防ぐ</w:delText>
        </w:r>
      </w:del>
      <w:ins w:id="128" w:author="Masahiro Date" w:date="2017-06-20T10:50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与えない</w:t>
        </w:r>
      </w:ins>
    </w:p>
    <w:p w:rsidR="007457BD" w:rsidRPr="0009018B" w:rsidRDefault="007457BD">
      <w:pPr>
        <w:rPr>
          <w:sz w:val="36"/>
          <w:szCs w:val="36"/>
          <w:lang w:eastAsia="ja-JP"/>
          <w:rPrChange w:id="129" w:author="Masahiro Date" w:date="2017-06-20T10:27:00Z">
            <w:rPr>
              <w:sz w:val="48"/>
              <w:lang w:eastAsia="ja-JP"/>
            </w:rPr>
          </w:rPrChange>
        </w:rPr>
        <w:sectPr w:rsidR="007457BD" w:rsidRPr="0009018B" w:rsidSect="00BA4754">
          <w:headerReference w:type="default" r:id="rId11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</w:p>
    <w:p w:rsidR="007457BD" w:rsidRDefault="0004644A">
      <w:pPr>
        <w:spacing w:before="111"/>
        <w:ind w:left="1455"/>
        <w:rPr>
          <w:rFonts w:ascii="Lucida Sans Unicode"/>
          <w:sz w:val="48"/>
          <w:lang w:eastAsia="ja-JP"/>
        </w:rPr>
      </w:pPr>
      <w:r>
        <w:rPr>
          <w:rFonts w:ascii="Lucida Sans Unicode"/>
          <w:color w:val="F46500"/>
          <w:sz w:val="48"/>
          <w:lang w:eastAsia="ja-JP"/>
        </w:rPr>
        <w:lastRenderedPageBreak/>
        <w:t>オープンソース</w:t>
      </w:r>
      <w:r>
        <w:rPr>
          <w:rFonts w:ascii="Lucida Sans Unicode"/>
          <w:color w:val="F46500"/>
          <w:sz w:val="48"/>
          <w:lang w:eastAsia="ja-JP"/>
        </w:rPr>
        <w:t xml:space="preserve"> </w:t>
      </w:r>
      <w:r>
        <w:rPr>
          <w:rFonts w:ascii="Lucida Sans Unicode"/>
          <w:color w:val="F46500"/>
          <w:sz w:val="48"/>
          <w:lang w:eastAsia="ja-JP"/>
        </w:rPr>
        <w:t>ソフトウェア</w:t>
      </w:r>
      <w:ins w:id="130" w:author="Masahiro Date" w:date="2017-06-20T10:55:00Z">
        <w:r w:rsidR="002A3553">
          <w:rPr>
            <w:rFonts w:ascii="Lucida Sans Unicode" w:eastAsiaTheme="minorEastAsia" w:hint="eastAsia"/>
            <w:color w:val="F46500"/>
            <w:sz w:val="48"/>
            <w:lang w:eastAsia="ja-JP"/>
          </w:rPr>
          <w:t xml:space="preserve"> </w:t>
        </w:r>
        <w:r w:rsidR="002A3553">
          <w:rPr>
            <w:rFonts w:ascii="Lucida Sans Unicode" w:eastAsiaTheme="minorEastAsia" w:hint="eastAsia"/>
            <w:color w:val="F46500"/>
            <w:sz w:val="48"/>
            <w:lang w:eastAsia="ja-JP"/>
          </w:rPr>
          <w:t>ガバナンス</w:t>
        </w:r>
      </w:ins>
      <w:del w:id="131" w:author="Masahiro Date" w:date="2017-06-20T10:52:00Z">
        <w:r w:rsidDel="002A3553">
          <w:rPr>
            <w:rFonts w:ascii="Lucida Sans Unicode"/>
            <w:color w:val="F46500"/>
            <w:sz w:val="48"/>
            <w:lang w:eastAsia="ja-JP"/>
          </w:rPr>
          <w:delText>の</w:delText>
        </w:r>
      </w:del>
      <w:del w:id="132" w:author="Masahiro Date" w:date="2017-06-20T10:55:00Z">
        <w:r w:rsidDel="002A3553">
          <w:rPr>
            <w:rFonts w:ascii="Lucida Sans Unicode"/>
            <w:color w:val="F46500"/>
            <w:sz w:val="48"/>
            <w:lang w:eastAsia="ja-JP"/>
          </w:rPr>
          <w:delText>管理</w:delText>
        </w:r>
      </w:del>
      <w:ins w:id="133" w:author="Masahiro Date" w:date="2017-06-20T10:55:00Z">
        <w:r w:rsidR="002A3553">
          <w:rPr>
            <w:rFonts w:asciiTheme="minorEastAsia" w:eastAsiaTheme="minorEastAsia" w:hAnsiTheme="minorEastAsia" w:hint="eastAsia"/>
            <w:color w:val="F46500"/>
            <w:sz w:val="48"/>
            <w:lang w:eastAsia="ja-JP"/>
          </w:rPr>
          <w:t>の</w:t>
        </w:r>
      </w:ins>
      <w:ins w:id="134" w:author="Masahiro Date" w:date="2017-06-20T10:52:00Z">
        <w:r w:rsidR="002A3553">
          <w:rPr>
            <w:rFonts w:asciiTheme="minorEastAsia" w:eastAsiaTheme="minorEastAsia" w:hAnsiTheme="minorEastAsia" w:hint="eastAsia"/>
            <w:color w:val="F46500"/>
            <w:sz w:val="48"/>
            <w:lang w:eastAsia="ja-JP"/>
          </w:rPr>
          <w:t>ための</w:t>
        </w:r>
      </w:ins>
      <w:del w:id="135" w:author="Masahiro Date" w:date="2017-06-20T10:52:00Z">
        <w:r w:rsidDel="002A3553">
          <w:rPr>
            <w:rFonts w:ascii="Lucida Sans Unicode"/>
            <w:color w:val="F46500"/>
            <w:sz w:val="48"/>
            <w:lang w:eastAsia="ja-JP"/>
          </w:rPr>
          <w:delText>に対する</w:delText>
        </w:r>
      </w:del>
      <w:r>
        <w:rPr>
          <w:rFonts w:ascii="Lucida Sans Unicode"/>
          <w:color w:val="F46500"/>
          <w:sz w:val="48"/>
          <w:lang w:eastAsia="ja-JP"/>
        </w:rPr>
        <w:t>共通</w:t>
      </w:r>
      <w:del w:id="136" w:author="Masahiro Date" w:date="2017-06-20T10:52:00Z">
        <w:r w:rsidDel="002A3553">
          <w:rPr>
            <w:rFonts w:ascii="Lucida Sans Unicode"/>
            <w:color w:val="F46500"/>
            <w:sz w:val="48"/>
            <w:lang w:eastAsia="ja-JP"/>
          </w:rPr>
          <w:delText>の</w:delText>
        </w:r>
      </w:del>
      <w:r>
        <w:rPr>
          <w:rFonts w:ascii="Lucida Sans Unicode"/>
          <w:color w:val="F46500"/>
          <w:sz w:val="48"/>
          <w:lang w:eastAsia="ja-JP"/>
        </w:rPr>
        <w:t>プロセス</w:t>
      </w:r>
    </w:p>
    <w:p w:rsidR="007457BD" w:rsidRPr="002A3553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474" w:line="211" w:lineRule="auto"/>
        <w:ind w:right="2593"/>
        <w:rPr>
          <w:sz w:val="36"/>
          <w:szCs w:val="36"/>
          <w:lang w:eastAsia="ja-JP"/>
          <w:rPrChange w:id="137" w:author="Masahiro Date" w:date="2017-06-20T10:51:00Z">
            <w:rPr>
              <w:sz w:val="56"/>
              <w:lang w:eastAsia="ja-JP"/>
            </w:rPr>
          </w:rPrChange>
        </w:rPr>
      </w:pPr>
      <w:del w:id="138" w:author="Masahiro Date" w:date="2017-06-21T09:27:00Z">
        <w:r w:rsidRPr="002A3553" w:rsidDel="000817DB">
          <w:rPr>
            <w:color w:val="7F7F7F"/>
            <w:sz w:val="36"/>
            <w:szCs w:val="36"/>
            <w:lang w:eastAsia="ja-JP"/>
            <w:rPrChange w:id="139" w:author="Masahiro Date" w:date="2017-06-20T10:51:00Z">
              <w:rPr>
                <w:color w:val="7F7F7F"/>
                <w:sz w:val="56"/>
                <w:lang w:eastAsia="ja-JP"/>
              </w:rPr>
            </w:rPrChange>
          </w:rPr>
          <w:delText>最小限を定義した</w:delText>
        </w:r>
      </w:del>
      <w:r w:rsidRPr="002A3553">
        <w:rPr>
          <w:color w:val="7F7F7F"/>
          <w:sz w:val="36"/>
          <w:szCs w:val="36"/>
          <w:lang w:eastAsia="ja-JP"/>
          <w:rPrChange w:id="140" w:author="Masahiro Date" w:date="2017-06-20T10:51:00Z">
            <w:rPr>
              <w:color w:val="7F7F7F"/>
              <w:sz w:val="56"/>
              <w:lang w:eastAsia="ja-JP"/>
            </w:rPr>
          </w:rPrChange>
        </w:rPr>
        <w:t>適合性評価標準</w:t>
      </w:r>
      <w:ins w:id="141" w:author="Masahiro Date" w:date="2017-06-21T09:26:00Z">
        <w:r w:rsidR="000817D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は</w:t>
        </w:r>
      </w:ins>
      <w:ins w:id="142" w:author="Masahiro Date" w:date="2017-06-21T09:27:00Z">
        <w:r w:rsidR="000817D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必須なものを洗練して提供</w:t>
        </w:r>
      </w:ins>
      <w:del w:id="143" w:author="Masahiro Date" w:date="2017-06-21T09:27:00Z">
        <w:r w:rsidRPr="002A3553" w:rsidDel="000817DB">
          <w:rPr>
            <w:color w:val="7F7F7F"/>
            <w:sz w:val="36"/>
            <w:szCs w:val="36"/>
            <w:lang w:eastAsia="ja-JP"/>
            <w:rPrChange w:id="144" w:author="Masahiro Date" w:date="2017-06-20T10:51:00Z">
              <w:rPr>
                <w:color w:val="7F7F7F"/>
                <w:sz w:val="56"/>
                <w:lang w:eastAsia="ja-JP"/>
              </w:rPr>
            </w:rPrChange>
          </w:rPr>
          <w:delText>であり、以下をもたらす；</w:delText>
        </w:r>
      </w:del>
    </w:p>
    <w:p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36"/>
          <w:szCs w:val="36"/>
          <w:lang w:eastAsia="ja-JP"/>
          <w:rPrChange w:id="145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color w:val="7F7F7F"/>
          <w:sz w:val="36"/>
          <w:szCs w:val="36"/>
          <w:lang w:eastAsia="ja-JP"/>
          <w:rPrChange w:id="146" w:author="Masahiro Date" w:date="2017-06-20T10:51:00Z">
            <w:rPr>
              <w:color w:val="7F7F7F"/>
              <w:sz w:val="48"/>
              <w:lang w:eastAsia="ja-JP"/>
            </w:rPr>
          </w:rPrChange>
        </w:rPr>
        <w:t>信頼</w:t>
      </w:r>
      <w:ins w:id="147" w:author="Masahiro Date" w:date="2017-06-21T09:29:00Z">
        <w:r w:rsidR="000817D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できる</w:t>
        </w:r>
      </w:ins>
      <w:del w:id="148" w:author="Masahiro Date" w:date="2017-06-21T09:29:00Z">
        <w:r w:rsidRPr="002A3553" w:rsidDel="000817DB">
          <w:rPr>
            <w:color w:val="7F7F7F"/>
            <w:sz w:val="36"/>
            <w:szCs w:val="36"/>
            <w:lang w:eastAsia="ja-JP"/>
            <w:rPrChange w:id="149" w:author="Masahiro Date" w:date="2017-06-20T10:51:00Z">
              <w:rPr>
                <w:color w:val="7F7F7F"/>
                <w:sz w:val="48"/>
                <w:lang w:eastAsia="ja-JP"/>
              </w:rPr>
            </w:rPrChange>
          </w:rPr>
          <w:delText>性のある</w:delText>
        </w:r>
      </w:del>
      <w:r w:rsidRPr="002A3553">
        <w:rPr>
          <w:color w:val="7F7F7F"/>
          <w:sz w:val="36"/>
          <w:szCs w:val="36"/>
          <w:lang w:eastAsia="ja-JP"/>
          <w:rPrChange w:id="150" w:author="Masahiro Date" w:date="2017-06-20T10:51:00Z">
            <w:rPr>
              <w:color w:val="7F7F7F"/>
              <w:sz w:val="48"/>
              <w:lang w:eastAsia="ja-JP"/>
            </w:rPr>
          </w:rPrChange>
        </w:rPr>
        <w:t>社内プロセス</w:t>
      </w:r>
      <w:ins w:id="151" w:author="Masahiro Date" w:date="2017-06-21T09:29:00Z">
        <w:r w:rsidR="000817D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の構築</w:t>
        </w:r>
      </w:ins>
    </w:p>
    <w:p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152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color w:val="7F7F7F"/>
          <w:sz w:val="36"/>
          <w:szCs w:val="36"/>
          <w:lang w:eastAsia="ja-JP"/>
          <w:rPrChange w:id="153" w:author="Masahiro Date" w:date="2017-06-20T10:51:00Z">
            <w:rPr>
              <w:color w:val="7F7F7F"/>
              <w:sz w:val="48"/>
              <w:lang w:eastAsia="ja-JP"/>
            </w:rPr>
          </w:rPrChange>
        </w:rPr>
        <w:t>コンプライアンスを理解</w:t>
      </w:r>
      <w:ins w:id="154" w:author="Masahiro Date" w:date="2017-06-21T09:30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</w:t>
        </w:r>
      </w:ins>
      <w:del w:id="155" w:author="Masahiro Date" w:date="2017-06-21T09:31:00Z">
        <w:r w:rsidRPr="002A3553" w:rsidDel="00B95338">
          <w:rPr>
            <w:color w:val="7F7F7F"/>
            <w:sz w:val="36"/>
            <w:szCs w:val="36"/>
            <w:lang w:eastAsia="ja-JP"/>
            <w:rPrChange w:id="156" w:author="Masahiro Date" w:date="2017-06-20T10:51:00Z">
              <w:rPr>
                <w:color w:val="7F7F7F"/>
                <w:sz w:val="48"/>
                <w:lang w:eastAsia="ja-JP"/>
              </w:rPr>
            </w:rPrChange>
          </w:rPr>
          <w:delText>した</w:delText>
        </w:r>
      </w:del>
      <w:r w:rsidRPr="002A3553">
        <w:rPr>
          <w:color w:val="7F7F7F"/>
          <w:sz w:val="36"/>
          <w:szCs w:val="36"/>
          <w:lang w:eastAsia="ja-JP"/>
          <w:rPrChange w:id="157" w:author="Masahiro Date" w:date="2017-06-20T10:51:00Z">
            <w:rPr>
              <w:color w:val="7F7F7F"/>
              <w:sz w:val="48"/>
              <w:lang w:eastAsia="ja-JP"/>
            </w:rPr>
          </w:rPrChange>
        </w:rPr>
        <w:t>要員</w:t>
      </w:r>
      <w:ins w:id="158" w:author="Masahiro Date" w:date="2017-06-21T09:31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の育成</w:t>
        </w:r>
      </w:ins>
    </w:p>
    <w:p w:rsidR="007457BD" w:rsidRPr="002A3553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29"/>
        <w:rPr>
          <w:sz w:val="36"/>
          <w:szCs w:val="36"/>
          <w:lang w:eastAsia="ja-JP"/>
          <w:rPrChange w:id="159" w:author="Masahiro Date" w:date="2017-06-20T10:51:00Z">
            <w:rPr>
              <w:sz w:val="56"/>
              <w:lang w:eastAsia="ja-JP"/>
            </w:rPr>
          </w:rPrChange>
        </w:rPr>
      </w:pPr>
      <w:r w:rsidRPr="002A3553">
        <w:rPr>
          <w:color w:val="7F7F7F"/>
          <w:sz w:val="36"/>
          <w:szCs w:val="36"/>
          <w:lang w:eastAsia="ja-JP"/>
          <w:rPrChange w:id="160" w:author="Masahiro Date" w:date="2017-06-20T10:51:00Z">
            <w:rPr>
              <w:color w:val="7F7F7F"/>
              <w:sz w:val="56"/>
              <w:lang w:eastAsia="ja-JP"/>
            </w:rPr>
          </w:rPrChange>
        </w:rPr>
        <w:t>信頼性</w:t>
      </w:r>
      <w:ins w:id="161" w:author="Masahiro Date" w:date="2017-06-21T09:31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できる</w:t>
        </w:r>
      </w:ins>
      <w:del w:id="162" w:author="Masahiro Date" w:date="2017-06-21T09:31:00Z">
        <w:r w:rsidRPr="002A3553" w:rsidDel="00B95338">
          <w:rPr>
            <w:color w:val="7F7F7F"/>
            <w:sz w:val="36"/>
            <w:szCs w:val="36"/>
            <w:lang w:eastAsia="ja-JP"/>
            <w:rPrChange w:id="163" w:author="Masahiro Date" w:date="2017-06-20T10:51:00Z">
              <w:rPr>
                <w:color w:val="7F7F7F"/>
                <w:sz w:val="56"/>
                <w:lang w:eastAsia="ja-JP"/>
              </w:rPr>
            </w:rPrChange>
          </w:rPr>
          <w:delText>のある</w:delText>
        </w:r>
      </w:del>
      <w:r w:rsidRPr="002A3553">
        <w:rPr>
          <w:color w:val="7F7F7F"/>
          <w:sz w:val="36"/>
          <w:szCs w:val="36"/>
          <w:lang w:eastAsia="ja-JP"/>
          <w:rPrChange w:id="164" w:author="Masahiro Date" w:date="2017-06-20T10:51:00Z">
            <w:rPr>
              <w:color w:val="7F7F7F"/>
              <w:sz w:val="56"/>
              <w:lang w:eastAsia="ja-JP"/>
            </w:rPr>
          </w:rPrChange>
        </w:rPr>
        <w:t>社内プロセス</w:t>
      </w:r>
      <w:ins w:id="165" w:author="Masahiro Date" w:date="2017-06-21T09:31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とは</w:t>
        </w:r>
      </w:ins>
      <w:del w:id="166" w:author="Masahiro Date" w:date="2017-06-21T09:31:00Z">
        <w:r w:rsidRPr="002A3553" w:rsidDel="00B95338">
          <w:rPr>
            <w:color w:val="7F7F7F"/>
            <w:sz w:val="36"/>
            <w:szCs w:val="36"/>
            <w:lang w:eastAsia="ja-JP"/>
            <w:rPrChange w:id="167" w:author="Masahiro Date" w:date="2017-06-20T10:51:00Z">
              <w:rPr>
                <w:color w:val="7F7F7F"/>
                <w:sz w:val="56"/>
                <w:lang w:eastAsia="ja-JP"/>
              </w:rPr>
            </w:rPrChange>
          </w:rPr>
          <w:delText>には以下が含まれる；</w:delText>
        </w:r>
      </w:del>
    </w:p>
    <w:p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5"/>
        <w:rPr>
          <w:sz w:val="36"/>
          <w:szCs w:val="36"/>
          <w:rPrChange w:id="168" w:author="Masahiro Date" w:date="2017-06-20T10:51:00Z">
            <w:rPr>
              <w:sz w:val="48"/>
            </w:rPr>
          </w:rPrChange>
        </w:rPr>
      </w:pPr>
      <w:r w:rsidRPr="002A3553">
        <w:rPr>
          <w:color w:val="7F7F7F"/>
          <w:sz w:val="36"/>
          <w:szCs w:val="36"/>
          <w:rPrChange w:id="169" w:author="Masahiro Date" w:date="2017-06-20T10:51:00Z">
            <w:rPr>
              <w:color w:val="7F7F7F"/>
              <w:sz w:val="48"/>
            </w:rPr>
          </w:rPrChange>
        </w:rPr>
        <w:t>ポリシー</w:t>
      </w:r>
      <w:ins w:id="170" w:author="Masahiro Date" w:date="2017-06-21T09:45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</w:t>
        </w:r>
      </w:ins>
      <w:del w:id="171" w:author="Masahiro Date" w:date="2017-06-21T09:45:00Z">
        <w:r w:rsidRPr="002A3553" w:rsidDel="00AA4ACC">
          <w:rPr>
            <w:color w:val="7F7F7F"/>
            <w:sz w:val="36"/>
            <w:szCs w:val="36"/>
            <w:rPrChange w:id="172" w:author="Masahiro Date" w:date="2017-06-20T10:51:00Z">
              <w:rPr>
                <w:color w:val="7F7F7F"/>
                <w:sz w:val="48"/>
              </w:rPr>
            </w:rPrChange>
          </w:rPr>
          <w:delText>の</w:delText>
        </w:r>
      </w:del>
      <w:r w:rsidRPr="002A3553">
        <w:rPr>
          <w:color w:val="7F7F7F"/>
          <w:sz w:val="36"/>
          <w:szCs w:val="36"/>
          <w:rPrChange w:id="173" w:author="Masahiro Date" w:date="2017-06-20T10:51:00Z">
            <w:rPr>
              <w:color w:val="7F7F7F"/>
              <w:sz w:val="48"/>
            </w:rPr>
          </w:rPrChange>
        </w:rPr>
        <w:t>文書化</w:t>
      </w:r>
      <w:ins w:id="174" w:author="Masahiro Date" w:date="2017-06-21T09:45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されている</w:t>
        </w:r>
      </w:ins>
    </w:p>
    <w:p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175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color w:val="7F7F7F"/>
          <w:sz w:val="36"/>
          <w:szCs w:val="36"/>
          <w:lang w:eastAsia="ja-JP"/>
          <w:rPrChange w:id="176" w:author="Masahiro Date" w:date="2017-06-20T10:51:00Z">
            <w:rPr>
              <w:color w:val="7F7F7F"/>
              <w:sz w:val="48"/>
              <w:lang w:eastAsia="ja-JP"/>
            </w:rPr>
          </w:rPrChange>
        </w:rPr>
        <w:t>権限と専門性を備えた社内の意志決定機関による</w:t>
      </w:r>
      <w:ins w:id="177" w:author="Masahiro Date" w:date="2017-06-21T09:32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ガバナンス</w:t>
        </w:r>
      </w:ins>
      <w:ins w:id="178" w:author="Masahiro Date" w:date="2017-06-21T09:45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</w:t>
        </w:r>
      </w:ins>
      <w:ins w:id="179" w:author="Masahiro Date" w:date="2017-06-21T09:32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実現</w:t>
        </w:r>
      </w:ins>
      <w:del w:id="180" w:author="Masahiro Date" w:date="2017-06-21T09:32:00Z">
        <w:r w:rsidRPr="002A3553" w:rsidDel="00B95338">
          <w:rPr>
            <w:color w:val="7F7F7F"/>
            <w:sz w:val="36"/>
            <w:szCs w:val="36"/>
            <w:lang w:eastAsia="ja-JP"/>
            <w:rPrChange w:id="181" w:author="Masahiro Date" w:date="2017-06-20T10:51:00Z">
              <w:rPr>
                <w:color w:val="7F7F7F"/>
                <w:sz w:val="48"/>
                <w:lang w:eastAsia="ja-JP"/>
              </w:rPr>
            </w:rPrChange>
          </w:rPr>
          <w:delText>統制</w:delText>
        </w:r>
      </w:del>
    </w:p>
    <w:p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182" w:author="Masahiro Date" w:date="2017-06-20T10:51:00Z">
            <w:rPr>
              <w:sz w:val="48"/>
            </w:rPr>
          </w:rPrChange>
        </w:rPr>
      </w:pPr>
      <w:r w:rsidRPr="002A3553">
        <w:rPr>
          <w:color w:val="7F7F7F"/>
          <w:sz w:val="36"/>
          <w:szCs w:val="36"/>
          <w:lang w:eastAsia="ja-JP"/>
          <w:rPrChange w:id="183" w:author="Masahiro Date" w:date="2017-06-20T10:51:00Z">
            <w:rPr>
              <w:color w:val="7F7F7F"/>
              <w:sz w:val="48"/>
            </w:rPr>
          </w:rPrChange>
        </w:rPr>
        <w:t>社内の適合性</w:t>
      </w:r>
      <w:ins w:id="184" w:author="Masahiro Date" w:date="2017-06-21T09:33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評価過程</w:t>
        </w:r>
      </w:ins>
      <w:ins w:id="185" w:author="Masahiro Date" w:date="2017-06-21T09:45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</w:t>
        </w:r>
      </w:ins>
      <w:r w:rsidRPr="002A3553">
        <w:rPr>
          <w:color w:val="7F7F7F"/>
          <w:sz w:val="36"/>
          <w:szCs w:val="36"/>
          <w:lang w:eastAsia="ja-JP"/>
          <w:rPrChange w:id="186" w:author="Masahiro Date" w:date="2017-06-20T10:51:00Z">
            <w:rPr>
              <w:color w:val="7F7F7F"/>
              <w:sz w:val="48"/>
            </w:rPr>
          </w:rPrChange>
        </w:rPr>
        <w:t>監視</w:t>
      </w:r>
      <w:ins w:id="187" w:author="Masahiro Date" w:date="2017-06-21T09:45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可能</w:t>
        </w:r>
      </w:ins>
    </w:p>
    <w:p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188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color w:val="7F7F7F"/>
          <w:sz w:val="36"/>
          <w:szCs w:val="36"/>
          <w:lang w:eastAsia="ja-JP"/>
          <w:rPrChange w:id="189" w:author="Masahiro Date" w:date="2017-06-20T10:51:00Z">
            <w:rPr>
              <w:color w:val="7F7F7F"/>
              <w:sz w:val="48"/>
              <w:lang w:eastAsia="ja-JP"/>
            </w:rPr>
          </w:rPrChange>
        </w:rPr>
        <w:t>オープンソース ランセンスの義務を</w:t>
      </w:r>
      <w:ins w:id="190" w:author="Masahiro Date" w:date="2017-06-21T09:46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遵守</w:t>
        </w:r>
      </w:ins>
      <w:del w:id="191" w:author="Masahiro Date" w:date="2017-06-21T09:46:00Z">
        <w:r w:rsidRPr="002A3553" w:rsidDel="00AA4ACC">
          <w:rPr>
            <w:color w:val="7F7F7F"/>
            <w:sz w:val="36"/>
            <w:szCs w:val="36"/>
            <w:lang w:eastAsia="ja-JP"/>
            <w:rPrChange w:id="192" w:author="Masahiro Date" w:date="2017-06-20T10:51:00Z">
              <w:rPr>
                <w:color w:val="7F7F7F"/>
                <w:sz w:val="48"/>
                <w:lang w:eastAsia="ja-JP"/>
              </w:rPr>
            </w:rPrChange>
          </w:rPr>
          <w:delText>履行</w:delText>
        </w:r>
      </w:del>
    </w:p>
    <w:p w:rsidR="007457BD" w:rsidRPr="002A3553" w:rsidRDefault="007457BD">
      <w:pPr>
        <w:rPr>
          <w:sz w:val="36"/>
          <w:szCs w:val="36"/>
          <w:lang w:eastAsia="ja-JP"/>
          <w:rPrChange w:id="193" w:author="Masahiro Date" w:date="2017-06-20T10:51:00Z">
            <w:rPr>
              <w:sz w:val="48"/>
              <w:lang w:eastAsia="ja-JP"/>
            </w:rPr>
          </w:rPrChange>
        </w:rPr>
        <w:sectPr w:rsidR="007457BD" w:rsidRPr="002A3553" w:rsidSect="00BA4754">
          <w:headerReference w:type="default" r:id="rId12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  <w:lang w:eastAsia="ja-JP"/>
        </w:rPr>
      </w:pPr>
    </w:p>
    <w:p w:rsidR="007457BD" w:rsidRDefault="007457BD">
      <w:pPr>
        <w:pStyle w:val="a3"/>
        <w:rPr>
          <w:sz w:val="20"/>
          <w:lang w:eastAsia="ja-JP"/>
        </w:rPr>
      </w:pPr>
    </w:p>
    <w:p w:rsidR="007457BD" w:rsidRPr="00AA4ACC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40"/>
        <w:rPr>
          <w:sz w:val="36"/>
          <w:szCs w:val="36"/>
          <w:lang w:eastAsia="ja-JP"/>
          <w:rPrChange w:id="194" w:author="Masahiro Date" w:date="2017-06-21T09:47:00Z">
            <w:rPr>
              <w:sz w:val="56"/>
              <w:lang w:eastAsia="ja-JP"/>
            </w:rPr>
          </w:rPrChange>
        </w:rPr>
      </w:pPr>
      <w:r w:rsidRPr="00AA4ACC">
        <w:rPr>
          <w:color w:val="7F7F7F"/>
          <w:sz w:val="36"/>
          <w:szCs w:val="36"/>
          <w:lang w:eastAsia="ja-JP"/>
          <w:rPrChange w:id="195" w:author="Masahiro Date" w:date="2017-06-21T09:47:00Z">
            <w:rPr>
              <w:color w:val="7F7F7F"/>
              <w:sz w:val="56"/>
              <w:lang w:eastAsia="ja-JP"/>
            </w:rPr>
          </w:rPrChange>
        </w:rPr>
        <w:t>OpenChainプロジェクトの</w:t>
      </w:r>
      <w:del w:id="196" w:author="Masahiro Date" w:date="2017-06-21T09:48:00Z">
        <w:r w:rsidRPr="00AA4ACC" w:rsidDel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197" w:author="Masahiro Date" w:date="2017-06-21T09:47:00Z">
              <w:rPr>
                <w:color w:val="7F7F7F"/>
                <w:sz w:val="56"/>
                <w:lang w:eastAsia="ja-JP"/>
              </w:rPr>
            </w:rPrChange>
          </w:rPr>
          <w:delText>中核</w:delText>
        </w:r>
      </w:del>
      <w:ins w:id="198" w:author="Masahiro Date" w:date="2017-06-21T09:48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根幹</w:t>
        </w:r>
      </w:ins>
    </w:p>
    <w:p w:rsidR="007457BD" w:rsidRPr="00AA4ACC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679"/>
        <w:rPr>
          <w:sz w:val="36"/>
          <w:szCs w:val="36"/>
          <w:lang w:eastAsia="ja-JP"/>
          <w:rPrChange w:id="199" w:author="Masahiro Date" w:date="2017-06-21T09:47:00Z">
            <w:rPr>
              <w:sz w:val="56"/>
              <w:lang w:eastAsia="ja-JP"/>
            </w:rPr>
          </w:rPrChange>
        </w:rPr>
      </w:pPr>
      <w:del w:id="200" w:author="Masahiro Date" w:date="2017-06-21T09:49:00Z">
        <w:r w:rsidRPr="00AA4ACC" w:rsidDel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01" w:author="Masahiro Date" w:date="2017-06-21T09:47:00Z">
              <w:rPr>
                <w:color w:val="7F7F7F"/>
                <w:sz w:val="56"/>
                <w:lang w:eastAsia="ja-JP"/>
              </w:rPr>
            </w:rPrChange>
          </w:rPr>
          <w:delText>どんな</w:delText>
        </w:r>
      </w:del>
      <w:ins w:id="202" w:author="Masahiro Date" w:date="2017-06-21T09:49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どのような</w:t>
        </w:r>
      </w:ins>
      <w:r w:rsidRPr="00AA4ACC">
        <w:rPr>
          <w:color w:val="7F7F7F"/>
          <w:sz w:val="36"/>
          <w:szCs w:val="36"/>
          <w:lang w:eastAsia="ja-JP"/>
          <w:rPrChange w:id="203" w:author="Masahiro Date" w:date="2017-06-21T09:47:00Z">
            <w:rPr>
              <w:color w:val="7F7F7F"/>
              <w:sz w:val="56"/>
              <w:lang w:eastAsia="ja-JP"/>
            </w:rPr>
          </w:rPrChange>
        </w:rPr>
        <w:t>規模の組織でも利用</w:t>
      </w:r>
      <w:del w:id="204" w:author="Masahiro Date" w:date="2017-06-21T09:51:00Z">
        <w:r w:rsidRPr="00AA4ACC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05" w:author="Masahiro Date" w:date="2017-06-21T09:47:00Z">
              <w:rPr>
                <w:color w:val="7F7F7F"/>
                <w:sz w:val="56"/>
                <w:lang w:eastAsia="ja-JP"/>
              </w:rPr>
            </w:rPrChange>
          </w:rPr>
          <w:delText>できる</w:delText>
        </w:r>
      </w:del>
      <w:ins w:id="206" w:author="Masahiro Date" w:date="2017-06-21T09:51:00Z">
        <w:r w:rsidR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可能な</w:t>
        </w:r>
      </w:ins>
      <w:r w:rsidRPr="00AA4ACC">
        <w:rPr>
          <w:color w:val="7F7F7F"/>
          <w:sz w:val="36"/>
          <w:szCs w:val="36"/>
          <w:lang w:eastAsia="ja-JP"/>
          <w:rPrChange w:id="207" w:author="Masahiro Date" w:date="2017-06-21T09:47:00Z">
            <w:rPr>
              <w:color w:val="7F7F7F"/>
              <w:sz w:val="56"/>
              <w:lang w:eastAsia="ja-JP"/>
            </w:rPr>
          </w:rPrChange>
        </w:rPr>
        <w:t>最小限のプロセスを</w:t>
      </w:r>
      <w:del w:id="208" w:author="Masahiro Date" w:date="2017-06-21T09:52:00Z">
        <w:r w:rsidRPr="00AA4ACC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09" w:author="Masahiro Date" w:date="2017-06-21T09:47:00Z">
              <w:rPr>
                <w:color w:val="7F7F7F"/>
                <w:sz w:val="56"/>
                <w:lang w:eastAsia="ja-JP"/>
              </w:rPr>
            </w:rPrChange>
          </w:rPr>
          <w:delText>特定</w:delText>
        </w:r>
      </w:del>
      <w:ins w:id="210" w:author="Masahiro Date" w:date="2017-06-21T09:52:00Z">
        <w:r w:rsidR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規定</w:t>
        </w:r>
      </w:ins>
      <w:r w:rsidRPr="00AA4ACC">
        <w:rPr>
          <w:color w:val="7F7F7F"/>
          <w:sz w:val="36"/>
          <w:szCs w:val="36"/>
          <w:lang w:eastAsia="ja-JP"/>
          <w:rPrChange w:id="211" w:author="Masahiro Date" w:date="2017-06-21T09:47:00Z">
            <w:rPr>
              <w:color w:val="7F7F7F"/>
              <w:sz w:val="56"/>
              <w:lang w:eastAsia="ja-JP"/>
            </w:rPr>
          </w:rPrChange>
        </w:rPr>
        <w:t>し</w:t>
      </w:r>
      <w:ins w:id="212" w:author="Masahiro Date" w:date="2017-06-21T09:52:00Z">
        <w:r w:rsidR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ており</w:t>
        </w:r>
      </w:ins>
      <w:r w:rsidRPr="00AA4ACC">
        <w:rPr>
          <w:color w:val="7F7F7F"/>
          <w:sz w:val="36"/>
          <w:szCs w:val="36"/>
          <w:lang w:eastAsia="ja-JP"/>
          <w:rPrChange w:id="213" w:author="Masahiro Date" w:date="2017-06-21T09:47:00Z">
            <w:rPr>
              <w:color w:val="7F7F7F"/>
              <w:sz w:val="56"/>
              <w:lang w:eastAsia="ja-JP"/>
            </w:rPr>
          </w:rPrChange>
        </w:rPr>
        <w:t>、効率的にオープンソース コンプライアンスの課題に</w:t>
      </w:r>
      <w:del w:id="214" w:author="Masahiro Date" w:date="2017-06-21T09:53:00Z">
        <w:r w:rsidRPr="00AA4ACC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15" w:author="Masahiro Date" w:date="2017-06-21T09:47:00Z">
              <w:rPr>
                <w:color w:val="7F7F7F"/>
                <w:sz w:val="56"/>
                <w:lang w:eastAsia="ja-JP"/>
              </w:rPr>
            </w:rPrChange>
          </w:rPr>
          <w:delText>対応</w:delText>
        </w:r>
      </w:del>
      <w:ins w:id="216" w:author="Masahiro Date" w:date="2017-06-21T09:53:00Z">
        <w:r w:rsidR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対処できる</w:t>
        </w:r>
      </w:ins>
      <w:r w:rsidRPr="00AA4ACC">
        <w:rPr>
          <w:color w:val="7F7F7F"/>
          <w:spacing w:val="-50"/>
          <w:sz w:val="36"/>
          <w:szCs w:val="36"/>
          <w:lang w:eastAsia="ja-JP"/>
          <w:rPrChange w:id="217" w:author="Masahiro Date" w:date="2017-06-21T09:47:00Z">
            <w:rPr>
              <w:color w:val="7F7F7F"/>
              <w:spacing w:val="-50"/>
              <w:sz w:val="56"/>
              <w:lang w:eastAsia="ja-JP"/>
            </w:rPr>
          </w:rPrChange>
        </w:rPr>
        <w:t xml:space="preserve"> </w:t>
      </w:r>
    </w:p>
    <w:p w:rsidR="007457BD" w:rsidRPr="00AA4ACC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16"/>
        <w:rPr>
          <w:sz w:val="36"/>
          <w:szCs w:val="36"/>
          <w:lang w:eastAsia="ja-JP"/>
          <w:rPrChange w:id="218" w:author="Masahiro Date" w:date="2017-06-21T09:47:00Z">
            <w:rPr>
              <w:sz w:val="56"/>
              <w:lang w:eastAsia="ja-JP"/>
            </w:rPr>
          </w:rPrChange>
        </w:rPr>
      </w:pPr>
      <w:r w:rsidRPr="00AA4ACC">
        <w:rPr>
          <w:color w:val="7F7F7F"/>
          <w:sz w:val="36"/>
          <w:szCs w:val="36"/>
          <w:lang w:eastAsia="ja-JP"/>
          <w:rPrChange w:id="219" w:author="Masahiro Date" w:date="2017-06-21T09:47:00Z">
            <w:rPr>
              <w:color w:val="7F7F7F"/>
              <w:sz w:val="56"/>
              <w:lang w:eastAsia="ja-JP"/>
            </w:rPr>
          </w:rPrChange>
        </w:rPr>
        <w:t>幅広い企業・コミュニティの参加者</w:t>
      </w:r>
      <w:del w:id="220" w:author="Masahiro Date" w:date="2017-06-21T09:54:00Z">
        <w:r w:rsidRPr="00AA4ACC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21" w:author="Masahiro Date" w:date="2017-06-21T09:47:00Z">
              <w:rPr>
                <w:color w:val="7F7F7F"/>
                <w:sz w:val="56"/>
                <w:lang w:eastAsia="ja-JP"/>
              </w:rPr>
            </w:rPrChange>
          </w:rPr>
          <w:delText>によって作られた</w:delText>
        </w:r>
      </w:del>
      <w:ins w:id="222" w:author="Masahiro Date" w:date="2017-06-21T09:54:00Z">
        <w:r w:rsidR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が作成</w:t>
        </w:r>
      </w:ins>
    </w:p>
    <w:p w:rsidR="007457BD" w:rsidRPr="00AA4ACC" w:rsidRDefault="007457BD">
      <w:pPr>
        <w:pStyle w:val="a3"/>
        <w:spacing w:before="10"/>
        <w:rPr>
          <w:sz w:val="36"/>
          <w:szCs w:val="36"/>
          <w:lang w:eastAsia="ja-JP"/>
          <w:rPrChange w:id="223" w:author="Masahiro Date" w:date="2017-06-21T09:47:00Z">
            <w:rPr>
              <w:sz w:val="82"/>
              <w:lang w:eastAsia="ja-JP"/>
            </w:rPr>
          </w:rPrChange>
        </w:rPr>
      </w:pPr>
    </w:p>
    <w:p w:rsidR="007457BD" w:rsidRPr="00AA4ACC" w:rsidRDefault="0004644A">
      <w:pPr>
        <w:pStyle w:val="a3"/>
        <w:spacing w:line="213" w:lineRule="auto"/>
        <w:ind w:left="1455"/>
        <w:rPr>
          <w:sz w:val="36"/>
          <w:szCs w:val="36"/>
          <w:rPrChange w:id="224" w:author="Masahiro Date" w:date="2017-06-21T09:47:00Z">
            <w:rPr/>
          </w:rPrChange>
        </w:rPr>
      </w:pPr>
      <w:r w:rsidRPr="00AA4ACC">
        <w:rPr>
          <w:color w:val="7F7F7F"/>
          <w:sz w:val="36"/>
          <w:szCs w:val="36"/>
          <w:rPrChange w:id="225" w:author="Masahiro Date" w:date="2017-06-21T09:47:00Z">
            <w:rPr>
              <w:color w:val="7F7F7F"/>
            </w:rPr>
          </w:rPrChange>
        </w:rPr>
        <w:t>OpenChain仕様書の詳細については、次のサイトを参照のこと：</w:t>
      </w:r>
      <w:r w:rsidR="002B1FF5" w:rsidRPr="00AA4ACC">
        <w:rPr>
          <w:sz w:val="36"/>
          <w:szCs w:val="36"/>
          <w:rPrChange w:id="226" w:author="Masahiro Date" w:date="2017-06-21T09:47:00Z">
            <w:rPr/>
          </w:rPrChange>
        </w:rPr>
        <w:fldChar w:fldCharType="begin"/>
      </w:r>
      <w:r w:rsidR="002B1FF5" w:rsidRPr="00AA4ACC">
        <w:rPr>
          <w:sz w:val="36"/>
          <w:szCs w:val="36"/>
          <w:rPrChange w:id="227" w:author="Masahiro Date" w:date="2017-06-21T09:47:00Z">
            <w:rPr/>
          </w:rPrChange>
        </w:rPr>
        <w:instrText xml:space="preserve"> HYPERLINK "https://www.openchainproject.org/spec" \h </w:instrText>
      </w:r>
      <w:r w:rsidR="002B1FF5" w:rsidRPr="00AA4ACC">
        <w:rPr>
          <w:sz w:val="36"/>
          <w:szCs w:val="36"/>
          <w:rPrChange w:id="228" w:author="Masahiro Date" w:date="2017-06-21T09:47:00Z">
            <w:rPr/>
          </w:rPrChange>
        </w:rPr>
        <w:fldChar w:fldCharType="separate"/>
      </w:r>
      <w:r w:rsidRPr="00AA4ACC">
        <w:rPr>
          <w:color w:val="0563C1"/>
          <w:sz w:val="36"/>
          <w:szCs w:val="36"/>
          <w:u w:val="thick" w:color="0563C1"/>
          <w:rPrChange w:id="229" w:author="Masahiro Date" w:date="2017-06-21T09:47:00Z">
            <w:rPr>
              <w:color w:val="0563C1"/>
              <w:u w:val="thick" w:color="0563C1"/>
            </w:rPr>
          </w:rPrChange>
        </w:rPr>
        <w:t>https://www.openchainproject.org/spec</w:t>
      </w:r>
      <w:r w:rsidR="002B1FF5" w:rsidRPr="00AA4ACC">
        <w:rPr>
          <w:color w:val="0563C1"/>
          <w:sz w:val="36"/>
          <w:szCs w:val="36"/>
          <w:u w:val="thick" w:color="0563C1"/>
          <w:rPrChange w:id="230" w:author="Masahiro Date" w:date="2017-06-21T09:47:00Z">
            <w:rPr>
              <w:color w:val="0563C1"/>
              <w:u w:val="thick" w:color="0563C1"/>
            </w:rPr>
          </w:rPrChange>
        </w:rPr>
        <w:fldChar w:fldCharType="end"/>
      </w:r>
    </w:p>
    <w:p w:rsidR="007457BD" w:rsidRPr="00AA4ACC" w:rsidRDefault="007457BD">
      <w:pPr>
        <w:spacing w:line="213" w:lineRule="auto"/>
        <w:rPr>
          <w:sz w:val="36"/>
          <w:szCs w:val="36"/>
          <w:rPrChange w:id="231" w:author="Masahiro Date" w:date="2017-06-21T09:47:00Z">
            <w:rPr/>
          </w:rPrChange>
        </w:rPr>
        <w:sectPr w:rsidR="007457BD" w:rsidRPr="00AA4ACC" w:rsidSect="00BA4754">
          <w:headerReference w:type="default" r:id="rId13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Pr="00093E5A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97" w:line="211" w:lineRule="auto"/>
        <w:ind w:right="2378"/>
        <w:rPr>
          <w:sz w:val="36"/>
          <w:szCs w:val="36"/>
          <w:lang w:eastAsia="ja-JP"/>
          <w:rPrChange w:id="232" w:author="Masahiro Date" w:date="2017-06-21T10:09:00Z">
            <w:rPr>
              <w:sz w:val="56"/>
              <w:lang w:eastAsia="ja-JP"/>
            </w:rPr>
          </w:rPrChange>
        </w:rPr>
      </w:pPr>
      <w:r w:rsidRPr="00093E5A">
        <w:rPr>
          <w:color w:val="7F7F7F"/>
          <w:sz w:val="36"/>
          <w:szCs w:val="36"/>
          <w:lang w:eastAsia="ja-JP"/>
          <w:rPrChange w:id="233" w:author="Masahiro Date" w:date="2017-06-21T10:09:00Z">
            <w:rPr>
              <w:color w:val="7F7F7F"/>
              <w:sz w:val="56"/>
              <w:lang w:eastAsia="ja-JP"/>
            </w:rPr>
          </w:rPrChange>
        </w:rPr>
        <w:t>組織は、OpenChain仕様書の特定バージョンの要件</w:t>
      </w:r>
      <w:ins w:id="234" w:author="Masahiro Date" w:date="2017-06-21T10:00:00Z">
        <w:r w:rsidR="001135DD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35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56"/>
                <w:lang w:eastAsia="ja-JP"/>
              </w:rPr>
            </w:rPrChange>
          </w:rPr>
          <w:t>を</w:t>
        </w:r>
      </w:ins>
      <w:del w:id="236" w:author="Masahiro Date" w:date="2017-06-21T10:00:00Z">
        <w:r w:rsidRPr="00093E5A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37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56"/>
                <w:lang w:eastAsia="ja-JP"/>
              </w:rPr>
            </w:rPrChange>
          </w:rPr>
          <w:delText>への適合性を</w:delText>
        </w:r>
      </w:del>
      <w:ins w:id="238" w:author="Masahiro Date" w:date="2017-06-21T10:00:00Z">
        <w:r w:rsidR="001135DD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39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56"/>
                <w:lang w:eastAsia="ja-JP"/>
              </w:rPr>
            </w:rPrChange>
          </w:rPr>
          <w:t>満たしていることを</w:t>
        </w:r>
      </w:ins>
      <w:r w:rsidRPr="00093E5A">
        <w:rPr>
          <w:color w:val="7F7F7F"/>
          <w:sz w:val="36"/>
          <w:szCs w:val="36"/>
          <w:lang w:eastAsia="ja-JP"/>
          <w:rPrChange w:id="240" w:author="Masahiro Date" w:date="2017-06-21T10:09:00Z">
            <w:rPr>
              <w:color w:val="7F7F7F"/>
              <w:sz w:val="56"/>
              <w:lang w:eastAsia="ja-JP"/>
            </w:rPr>
          </w:rPrChange>
        </w:rPr>
        <w:t>検証</w:t>
      </w:r>
    </w:p>
    <w:p w:rsidR="007457BD" w:rsidRPr="00093E5A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3561"/>
        <w:rPr>
          <w:sz w:val="36"/>
          <w:szCs w:val="36"/>
          <w:lang w:eastAsia="ja-JP"/>
          <w:rPrChange w:id="241" w:author="Masahiro Date" w:date="2017-06-21T10:09:00Z">
            <w:rPr>
              <w:sz w:val="48"/>
              <w:lang w:eastAsia="ja-JP"/>
            </w:rPr>
          </w:rPrChange>
        </w:rPr>
      </w:pPr>
      <w:r w:rsidRPr="00093E5A">
        <w:rPr>
          <w:color w:val="7F7F7F"/>
          <w:sz w:val="36"/>
          <w:szCs w:val="36"/>
          <w:lang w:eastAsia="ja-JP"/>
          <w:rPrChange w:id="242" w:author="Masahiro Date" w:date="2017-06-21T10:09:00Z">
            <w:rPr>
              <w:color w:val="7F7F7F"/>
              <w:sz w:val="48"/>
              <w:lang w:eastAsia="ja-JP"/>
            </w:rPr>
          </w:rPrChange>
        </w:rPr>
        <w:t>OpenChain 適合性の検証は、手作業、あるいは、OpenChainプロジェクトが無償で提供する</w:t>
      </w:r>
      <w:ins w:id="243" w:author="Masahiro Date" w:date="2017-06-21T10:07:00Z">
        <w:r w:rsidR="00093E5A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44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「</w:t>
        </w:r>
      </w:ins>
      <w:r w:rsidRPr="00093E5A">
        <w:rPr>
          <w:color w:val="7F7F7F"/>
          <w:sz w:val="36"/>
          <w:szCs w:val="36"/>
          <w:lang w:eastAsia="ja-JP"/>
          <w:rPrChange w:id="245" w:author="Masahiro Date" w:date="2017-06-21T10:09:00Z">
            <w:rPr>
              <w:color w:val="7F7F7F"/>
              <w:sz w:val="48"/>
              <w:lang w:eastAsia="ja-JP"/>
            </w:rPr>
          </w:rPrChange>
        </w:rPr>
        <w:t>オンライン自己診断</w:t>
      </w:r>
      <w:ins w:id="246" w:author="Masahiro Date" w:date="2017-06-21T10:07:00Z">
        <w:r w:rsidR="00093E5A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47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」</w:t>
        </w:r>
      </w:ins>
      <w:ins w:id="248" w:author="Masahiro Date" w:date="2017-06-21T10:08:00Z">
        <w:r w:rsidR="00093E5A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49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の</w:t>
        </w:r>
      </w:ins>
      <w:r w:rsidRPr="00093E5A">
        <w:rPr>
          <w:color w:val="7F7F7F"/>
          <w:sz w:val="36"/>
          <w:szCs w:val="36"/>
          <w:lang w:eastAsia="ja-JP"/>
          <w:rPrChange w:id="250" w:author="Masahiro Date" w:date="2017-06-21T10:09:00Z">
            <w:rPr>
              <w:color w:val="7F7F7F"/>
              <w:sz w:val="48"/>
              <w:lang w:eastAsia="ja-JP"/>
            </w:rPr>
          </w:rPrChange>
        </w:rPr>
        <w:t>質問集</w:t>
      </w:r>
      <w:ins w:id="251" w:author="Masahiro Date" w:date="2017-06-21T10:40:00Z">
        <w:r w:rsid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</w:t>
        </w:r>
      </w:ins>
      <w:del w:id="252" w:author="Masahiro Date" w:date="2017-06-21T10:40:00Z">
        <w:r w:rsidRPr="00093E5A" w:rsidDel="00FF75E9">
          <w:rPr>
            <w:color w:val="7F7F7F"/>
            <w:sz w:val="36"/>
            <w:szCs w:val="36"/>
            <w:lang w:eastAsia="ja-JP"/>
            <w:rPrChange w:id="253" w:author="Masahiro Date" w:date="2017-06-21T10:09:00Z">
              <w:rPr>
                <w:color w:val="7F7F7F"/>
                <w:sz w:val="48"/>
                <w:lang w:eastAsia="ja-JP"/>
              </w:rPr>
            </w:rPrChange>
          </w:rPr>
          <w:delText>に</w:delText>
        </w:r>
      </w:del>
      <w:ins w:id="254" w:author="Masahiro Date" w:date="2017-06-21T10:09:00Z">
        <w:r w:rsidR="00093E5A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55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対応</w:t>
        </w:r>
      </w:ins>
      <w:del w:id="256" w:author="Masahiro Date" w:date="2017-06-21T10:09:00Z">
        <w:r w:rsidRPr="00093E5A" w:rsidDel="00093E5A">
          <w:rPr>
            <w:color w:val="7F7F7F"/>
            <w:sz w:val="36"/>
            <w:szCs w:val="36"/>
            <w:lang w:eastAsia="ja-JP"/>
            <w:rPrChange w:id="257" w:author="Masahiro Date" w:date="2017-06-21T10:09:00Z">
              <w:rPr>
                <w:color w:val="7F7F7F"/>
                <w:sz w:val="48"/>
                <w:lang w:eastAsia="ja-JP"/>
              </w:rPr>
            </w:rPrChange>
          </w:rPr>
          <w:delText>よる</w:delText>
        </w:r>
      </w:del>
      <w:r w:rsidRPr="00093E5A">
        <w:rPr>
          <w:color w:val="7F7F7F"/>
          <w:spacing w:val="-60"/>
          <w:sz w:val="36"/>
          <w:szCs w:val="36"/>
          <w:lang w:eastAsia="ja-JP"/>
          <w:rPrChange w:id="258" w:author="Masahiro Date" w:date="2017-06-21T10:09:00Z">
            <w:rPr>
              <w:color w:val="7F7F7F"/>
              <w:spacing w:val="-60"/>
              <w:sz w:val="48"/>
              <w:lang w:eastAsia="ja-JP"/>
            </w:rPr>
          </w:rPrChange>
        </w:rPr>
        <w:t xml:space="preserve"> </w:t>
      </w:r>
    </w:p>
    <w:p w:rsidR="007457BD" w:rsidRPr="00093E5A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3436"/>
        <w:rPr>
          <w:sz w:val="36"/>
          <w:szCs w:val="36"/>
          <w:lang w:eastAsia="ja-JP"/>
          <w:rPrChange w:id="259" w:author="Masahiro Date" w:date="2017-06-21T10:09:00Z">
            <w:rPr>
              <w:sz w:val="48"/>
              <w:lang w:eastAsia="ja-JP"/>
            </w:rPr>
          </w:rPrChange>
        </w:rPr>
      </w:pPr>
      <w:r w:rsidRPr="00093E5A">
        <w:rPr>
          <w:color w:val="7F7F7F"/>
          <w:sz w:val="36"/>
          <w:szCs w:val="36"/>
          <w:lang w:eastAsia="ja-JP"/>
          <w:rPrChange w:id="260" w:author="Masahiro Date" w:date="2017-06-21T10:09:00Z">
            <w:rPr>
              <w:color w:val="7F7F7F"/>
              <w:sz w:val="48"/>
              <w:lang w:eastAsia="ja-JP"/>
            </w:rPr>
          </w:rPrChange>
        </w:rPr>
        <w:t>組織は、適合性をWebサイトや販促資材で宣伝できる</w:t>
      </w:r>
    </w:p>
    <w:p w:rsidR="007457BD" w:rsidRPr="00093E5A" w:rsidRDefault="007457BD">
      <w:pPr>
        <w:pStyle w:val="a3"/>
        <w:spacing w:before="11"/>
        <w:rPr>
          <w:sz w:val="36"/>
          <w:szCs w:val="36"/>
          <w:lang w:eastAsia="ja-JP"/>
          <w:rPrChange w:id="261" w:author="Masahiro Date" w:date="2017-06-21T10:09:00Z">
            <w:rPr>
              <w:sz w:val="67"/>
              <w:lang w:eastAsia="ja-JP"/>
            </w:rPr>
          </w:rPrChange>
        </w:rPr>
      </w:pPr>
    </w:p>
    <w:p w:rsidR="007457BD" w:rsidRDefault="00093E5A">
      <w:pPr>
        <w:pStyle w:val="a3"/>
        <w:spacing w:line="213" w:lineRule="auto"/>
        <w:ind w:left="1455" w:right="547"/>
      </w:pPr>
      <w:ins w:id="262" w:author="Masahiro Date" w:date="2017-06-21T10:09:00Z">
        <w:r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63" w:author="Masahiro Date" w:date="2017-06-21T10:09:00Z">
              <w:rPr>
                <w:rFonts w:asciiTheme="minorEastAsia" w:eastAsiaTheme="minorEastAsia" w:hAnsiTheme="minorEastAsia" w:hint="eastAsia"/>
                <w:color w:val="7F7F7F"/>
                <w:lang w:eastAsia="ja-JP"/>
              </w:rPr>
            </w:rPrChange>
          </w:rPr>
          <w:t>「</w:t>
        </w:r>
      </w:ins>
      <w:r w:rsidR="0004644A" w:rsidRPr="00093E5A">
        <w:rPr>
          <w:color w:val="7F7F7F"/>
          <w:sz w:val="36"/>
          <w:szCs w:val="36"/>
          <w:rPrChange w:id="264" w:author="Masahiro Date" w:date="2017-06-21T10:09:00Z">
            <w:rPr>
              <w:color w:val="7F7F7F"/>
            </w:rPr>
          </w:rPrChange>
        </w:rPr>
        <w:t>オンライン自己診断</w:t>
      </w:r>
      <w:ins w:id="265" w:author="Masahiro Date" w:date="2017-06-21T10:09:00Z">
        <w:r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66" w:author="Masahiro Date" w:date="2017-06-21T10:09:00Z">
              <w:rPr>
                <w:rFonts w:asciiTheme="minorEastAsia" w:eastAsiaTheme="minorEastAsia" w:hAnsiTheme="minorEastAsia" w:hint="eastAsia"/>
                <w:color w:val="7F7F7F"/>
                <w:lang w:eastAsia="ja-JP"/>
              </w:rPr>
            </w:rPrChange>
          </w:rPr>
          <w:t>」</w:t>
        </w:r>
      </w:ins>
      <w:r w:rsidR="0004644A" w:rsidRPr="00093E5A">
        <w:rPr>
          <w:color w:val="7F7F7F"/>
          <w:sz w:val="36"/>
          <w:szCs w:val="36"/>
          <w:rPrChange w:id="267" w:author="Masahiro Date" w:date="2017-06-21T10:09:00Z">
            <w:rPr>
              <w:color w:val="7F7F7F"/>
            </w:rPr>
          </w:rPrChange>
        </w:rPr>
        <w:t>サービスは、次のサイトで利用可能（現在のところ英語のみ）：</w:t>
      </w:r>
      <w:hyperlink r:id="rId14">
        <w:r w:rsidR="0004644A">
          <w:rPr>
            <w:color w:val="0563C1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sectPr w:rsidR="007457BD" w:rsidSect="00BA4754">
          <w:headerReference w:type="default" r:id="rId15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1"/>
        </w:rPr>
      </w:pPr>
    </w:p>
    <w:p w:rsidR="007457BD" w:rsidRPr="00FF75E9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56" w:line="211" w:lineRule="auto"/>
        <w:ind w:right="1880"/>
        <w:rPr>
          <w:sz w:val="36"/>
          <w:szCs w:val="36"/>
          <w:lang w:eastAsia="ja-JP"/>
          <w:rPrChange w:id="268" w:author="Masahiro Date" w:date="2017-06-21T10:40:00Z">
            <w:rPr>
              <w:sz w:val="56"/>
              <w:lang w:eastAsia="ja-JP"/>
            </w:rPr>
          </w:rPrChange>
        </w:rPr>
      </w:pPr>
      <w:r w:rsidRPr="00FF75E9">
        <w:rPr>
          <w:color w:val="7F7F7F"/>
          <w:sz w:val="36"/>
          <w:szCs w:val="36"/>
          <w:lang w:eastAsia="ja-JP"/>
          <w:rPrChange w:id="269" w:author="Masahiro Date" w:date="2017-06-21T10:40:00Z">
            <w:rPr>
              <w:color w:val="7F7F7F"/>
              <w:sz w:val="56"/>
              <w:lang w:eastAsia="ja-JP"/>
            </w:rPr>
          </w:rPrChange>
        </w:rPr>
        <w:t>OpenChainカリキュラムは、組織がOpenChain仕様書を適用することを支援</w:t>
      </w:r>
    </w:p>
    <w:p w:rsidR="007457BD" w:rsidRPr="00FF75E9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0" w:line="213" w:lineRule="auto"/>
        <w:ind w:right="1549"/>
        <w:rPr>
          <w:sz w:val="36"/>
          <w:szCs w:val="36"/>
          <w:lang w:eastAsia="ja-JP"/>
          <w:rPrChange w:id="270" w:author="Masahiro Date" w:date="2017-06-21T10:40:00Z">
            <w:rPr>
              <w:sz w:val="48"/>
              <w:lang w:eastAsia="ja-JP"/>
            </w:rPr>
          </w:rPrChange>
        </w:rPr>
      </w:pPr>
      <w:r w:rsidRPr="00FF75E9">
        <w:rPr>
          <w:color w:val="7F7F7F"/>
          <w:sz w:val="36"/>
          <w:szCs w:val="36"/>
          <w:lang w:eastAsia="ja-JP"/>
          <w:rPrChange w:id="271" w:author="Masahiro Date" w:date="2017-06-21T10:40:00Z">
            <w:rPr>
              <w:color w:val="7F7F7F"/>
              <w:sz w:val="48"/>
              <w:lang w:eastAsia="ja-JP"/>
            </w:rPr>
          </w:rPrChange>
        </w:rPr>
        <w:t>オープンソース コンプライアンスのトレーニング プログラムとして</w:t>
      </w:r>
      <w:ins w:id="272" w:author="Masahiro Date" w:date="2017-06-21T10:13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73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一般的</w:t>
        </w:r>
      </w:ins>
      <w:del w:id="274" w:author="Masahiro Date" w:date="2017-06-21T10:13:00Z">
        <w:r w:rsidRPr="00FF75E9" w:rsidDel="009414EF">
          <w:rPr>
            <w:color w:val="7F7F7F"/>
            <w:sz w:val="36"/>
            <w:szCs w:val="36"/>
            <w:lang w:eastAsia="ja-JP"/>
            <w:rPrChange w:id="275" w:author="Masahiro Date" w:date="2017-06-21T10:40:00Z">
              <w:rPr>
                <w:color w:val="7F7F7F"/>
                <w:sz w:val="48"/>
                <w:lang w:eastAsia="ja-JP"/>
              </w:rPr>
            </w:rPrChange>
          </w:rPr>
          <w:delText>汎用的</w:delText>
        </w:r>
      </w:del>
      <w:r w:rsidRPr="00FF75E9">
        <w:rPr>
          <w:color w:val="7F7F7F"/>
          <w:sz w:val="36"/>
          <w:szCs w:val="36"/>
          <w:lang w:eastAsia="ja-JP"/>
          <w:rPrChange w:id="276" w:author="Masahiro Date" w:date="2017-06-21T10:40:00Z">
            <w:rPr>
              <w:color w:val="7F7F7F"/>
              <w:sz w:val="48"/>
              <w:lang w:eastAsia="ja-JP"/>
            </w:rPr>
          </w:rPrChange>
        </w:rPr>
        <w:t>で、</w:t>
      </w:r>
      <w:ins w:id="277" w:author="Masahiro Date" w:date="2017-06-21T10:13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78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かつ洗練された</w:t>
        </w:r>
      </w:ins>
      <w:del w:id="279" w:author="Masahiro Date" w:date="2017-06-21T10:13:00Z">
        <w:r w:rsidRPr="00FF75E9" w:rsidDel="009414EF">
          <w:rPr>
            <w:color w:val="7F7F7F"/>
            <w:sz w:val="36"/>
            <w:szCs w:val="36"/>
            <w:lang w:eastAsia="ja-JP"/>
            <w:rPrChange w:id="280" w:author="Masahiro Date" w:date="2017-06-21T10:40:00Z">
              <w:rPr>
                <w:color w:val="7F7F7F"/>
                <w:sz w:val="48"/>
                <w:lang w:eastAsia="ja-JP"/>
              </w:rPr>
            </w:rPrChange>
          </w:rPr>
          <w:delText>よく調整された、また、</w:delText>
        </w:r>
      </w:del>
      <w:r w:rsidRPr="00FF75E9">
        <w:rPr>
          <w:color w:val="7F7F7F"/>
          <w:sz w:val="36"/>
          <w:szCs w:val="36"/>
          <w:lang w:eastAsia="ja-JP"/>
          <w:rPrChange w:id="281" w:author="Masahiro Date" w:date="2017-06-21T10:40:00Z">
            <w:rPr>
              <w:color w:val="7F7F7F"/>
              <w:sz w:val="48"/>
              <w:lang w:eastAsia="ja-JP"/>
            </w:rPr>
          </w:rPrChange>
        </w:rPr>
        <w:t>明快な事例を提供、それを直接利用、</w:t>
      </w:r>
      <w:ins w:id="282" w:author="Masahiro Date" w:date="2017-06-21T10:15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83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または</w:t>
        </w:r>
      </w:ins>
      <w:del w:id="284" w:author="Masahiro Date" w:date="2017-06-21T10:14:00Z">
        <w:r w:rsidRPr="00FF75E9" w:rsidDel="009414EF">
          <w:rPr>
            <w:color w:val="7F7F7F"/>
            <w:sz w:val="36"/>
            <w:szCs w:val="36"/>
            <w:lang w:eastAsia="ja-JP"/>
            <w:rPrChange w:id="285" w:author="Masahiro Date" w:date="2017-06-21T10:40:00Z">
              <w:rPr>
                <w:color w:val="7F7F7F"/>
                <w:sz w:val="48"/>
                <w:lang w:eastAsia="ja-JP"/>
              </w:rPr>
            </w:rPrChange>
          </w:rPr>
          <w:delText>あるいは、</w:delText>
        </w:r>
      </w:del>
      <w:r w:rsidRPr="00FF75E9">
        <w:rPr>
          <w:color w:val="7F7F7F"/>
          <w:sz w:val="36"/>
          <w:szCs w:val="36"/>
          <w:lang w:eastAsia="ja-JP"/>
          <w:rPrChange w:id="286" w:author="Masahiro Date" w:date="2017-06-21T10:40:00Z">
            <w:rPr>
              <w:color w:val="7F7F7F"/>
              <w:sz w:val="48"/>
              <w:lang w:eastAsia="ja-JP"/>
            </w:rPr>
          </w:rPrChange>
        </w:rPr>
        <w:t>既存のトレーニング プログラムの中に組み込</w:t>
      </w:r>
      <w:ins w:id="287" w:author="Masahiro Date" w:date="2017-06-21T10:15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88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んで活用</w:t>
        </w:r>
      </w:ins>
      <w:del w:id="289" w:author="Masahiro Date" w:date="2017-06-21T10:15:00Z">
        <w:r w:rsidRPr="00FF75E9" w:rsidDel="009414EF">
          <w:rPr>
            <w:color w:val="7F7F7F"/>
            <w:sz w:val="36"/>
            <w:szCs w:val="36"/>
            <w:lang w:eastAsia="ja-JP"/>
            <w:rPrChange w:id="290" w:author="Masahiro Date" w:date="2017-06-21T10:40:00Z">
              <w:rPr>
                <w:color w:val="7F7F7F"/>
                <w:sz w:val="48"/>
                <w:lang w:eastAsia="ja-JP"/>
              </w:rPr>
            </w:rPrChange>
          </w:rPr>
          <w:delText>むことも可能</w:delText>
        </w:r>
      </w:del>
    </w:p>
    <w:p w:rsidR="007457BD" w:rsidRPr="00FF75E9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9"/>
        <w:rPr>
          <w:sz w:val="36"/>
          <w:szCs w:val="36"/>
          <w:lang w:eastAsia="ja-JP"/>
          <w:rPrChange w:id="291" w:author="Masahiro Date" w:date="2017-06-21T10:40:00Z">
            <w:rPr>
              <w:sz w:val="48"/>
              <w:lang w:eastAsia="ja-JP"/>
            </w:rPr>
          </w:rPrChange>
        </w:rPr>
      </w:pPr>
      <w:r w:rsidRPr="00FF75E9">
        <w:rPr>
          <w:color w:val="7F7F7F"/>
          <w:sz w:val="36"/>
          <w:szCs w:val="36"/>
          <w:lang w:eastAsia="ja-JP"/>
          <w:rPrChange w:id="292" w:author="Masahiro Date" w:date="2017-06-21T10:40:00Z">
            <w:rPr>
              <w:color w:val="7F7F7F"/>
              <w:sz w:val="48"/>
              <w:lang w:eastAsia="ja-JP"/>
            </w:rPr>
          </w:rPrChange>
        </w:rPr>
        <w:t>CC-0 ライセンスで提供</w:t>
      </w:r>
      <w:ins w:id="293" w:author="Masahiro Date" w:date="2017-06-21T10:16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294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しており</w:t>
        </w:r>
      </w:ins>
      <w:r w:rsidRPr="00FF75E9">
        <w:rPr>
          <w:color w:val="7F7F7F"/>
          <w:sz w:val="36"/>
          <w:szCs w:val="36"/>
          <w:lang w:eastAsia="ja-JP"/>
          <w:rPrChange w:id="295" w:author="Masahiro Date" w:date="2017-06-21T10:40:00Z">
            <w:rPr>
              <w:color w:val="7F7F7F"/>
              <w:sz w:val="48"/>
              <w:lang w:eastAsia="ja-JP"/>
            </w:rPr>
          </w:rPrChange>
        </w:rPr>
        <w:t>、</w:t>
      </w:r>
      <w:del w:id="296" w:author="Masahiro Date" w:date="2017-06-21T10:16:00Z">
        <w:r w:rsidRPr="00FF75E9" w:rsidDel="009414EF">
          <w:rPr>
            <w:color w:val="7F7F7F"/>
            <w:sz w:val="36"/>
            <w:szCs w:val="36"/>
            <w:lang w:eastAsia="ja-JP"/>
            <w:rPrChange w:id="297" w:author="Masahiro Date" w:date="2017-06-21T10:40:00Z">
              <w:rPr>
                <w:color w:val="7F7F7F"/>
                <w:sz w:val="48"/>
                <w:lang w:eastAsia="ja-JP"/>
              </w:rPr>
            </w:rPrChange>
          </w:rPr>
          <w:delText>どのような</w:delText>
        </w:r>
      </w:del>
      <w:r w:rsidRPr="00FF75E9">
        <w:rPr>
          <w:color w:val="7F7F7F"/>
          <w:sz w:val="36"/>
          <w:szCs w:val="36"/>
          <w:lang w:eastAsia="ja-JP"/>
          <w:rPrChange w:id="298" w:author="Masahiro Date" w:date="2017-06-21T10:40:00Z">
            <w:rPr>
              <w:color w:val="7F7F7F"/>
              <w:sz w:val="48"/>
              <w:lang w:eastAsia="ja-JP"/>
            </w:rPr>
          </w:rPrChange>
        </w:rPr>
        <w:t>目的に</w:t>
      </w:r>
      <w:ins w:id="299" w:author="Masahiro Date" w:date="2017-06-21T10:16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00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合わせて</w:t>
        </w:r>
      </w:ins>
      <w:del w:id="301" w:author="Masahiro Date" w:date="2017-06-21T10:16:00Z">
        <w:r w:rsidRPr="00FF75E9" w:rsidDel="009414EF">
          <w:rPr>
            <w:color w:val="7F7F7F"/>
            <w:sz w:val="36"/>
            <w:szCs w:val="36"/>
            <w:lang w:eastAsia="ja-JP"/>
            <w:rPrChange w:id="302" w:author="Masahiro Date" w:date="2017-06-21T10:40:00Z">
              <w:rPr>
                <w:color w:val="7F7F7F"/>
                <w:sz w:val="48"/>
                <w:lang w:eastAsia="ja-JP"/>
              </w:rPr>
            </w:rPrChange>
          </w:rPr>
          <w:delText>でも</w:delText>
        </w:r>
      </w:del>
      <w:ins w:id="303" w:author="Masahiro Date" w:date="2017-06-21T10:16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04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、</w:t>
        </w:r>
      </w:ins>
      <w:ins w:id="305" w:author="Masahiro Date" w:date="2017-06-21T10:17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06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修正</w:t>
        </w:r>
      </w:ins>
      <w:del w:id="307" w:author="Masahiro Date" w:date="2017-06-21T10:17:00Z">
        <w:r w:rsidRPr="00FF75E9" w:rsidDel="009414EF">
          <w:rPr>
            <w:color w:val="7F7F7F"/>
            <w:sz w:val="36"/>
            <w:szCs w:val="36"/>
            <w:lang w:eastAsia="ja-JP"/>
            <w:rPrChange w:id="308" w:author="Masahiro Date" w:date="2017-06-21T10:40:00Z">
              <w:rPr>
                <w:color w:val="7F7F7F"/>
                <w:sz w:val="48"/>
                <w:lang w:eastAsia="ja-JP"/>
              </w:rPr>
            </w:rPrChange>
          </w:rPr>
          <w:delText>自由に作り直</w:delText>
        </w:r>
      </w:del>
      <w:r w:rsidRPr="00FF75E9">
        <w:rPr>
          <w:color w:val="7F7F7F"/>
          <w:sz w:val="36"/>
          <w:szCs w:val="36"/>
          <w:lang w:eastAsia="ja-JP"/>
          <w:rPrChange w:id="309" w:author="Masahiro Date" w:date="2017-06-21T10:40:00Z">
            <w:rPr>
              <w:color w:val="7F7F7F"/>
              <w:sz w:val="48"/>
              <w:lang w:eastAsia="ja-JP"/>
            </w:rPr>
          </w:rPrChange>
        </w:rPr>
        <w:t>したり、共有したりすることが可能</w:t>
      </w:r>
    </w:p>
    <w:p w:rsidR="007457BD" w:rsidRPr="00FF75E9" w:rsidRDefault="007457BD">
      <w:pPr>
        <w:pStyle w:val="a3"/>
        <w:rPr>
          <w:sz w:val="36"/>
          <w:szCs w:val="36"/>
          <w:lang w:eastAsia="ja-JP"/>
          <w:rPrChange w:id="310" w:author="Masahiro Date" w:date="2017-06-21T10:40:00Z">
            <w:rPr>
              <w:sz w:val="54"/>
              <w:lang w:eastAsia="ja-JP"/>
            </w:rPr>
          </w:rPrChange>
        </w:rPr>
      </w:pPr>
    </w:p>
    <w:p w:rsidR="007457BD" w:rsidRPr="00FF75E9" w:rsidRDefault="0004644A">
      <w:pPr>
        <w:pStyle w:val="a3"/>
        <w:spacing w:before="355" w:line="213" w:lineRule="auto"/>
        <w:ind w:left="1455"/>
        <w:rPr>
          <w:sz w:val="36"/>
          <w:szCs w:val="36"/>
          <w:rPrChange w:id="311" w:author="Masahiro Date" w:date="2017-06-21T10:40:00Z">
            <w:rPr/>
          </w:rPrChange>
        </w:rPr>
      </w:pPr>
      <w:r w:rsidRPr="00FF75E9">
        <w:rPr>
          <w:color w:val="7F7F7F"/>
          <w:sz w:val="36"/>
          <w:szCs w:val="36"/>
          <w:rPrChange w:id="312" w:author="Masahiro Date" w:date="2017-06-21T10:40:00Z">
            <w:rPr>
              <w:color w:val="7F7F7F"/>
            </w:rPr>
          </w:rPrChange>
        </w:rPr>
        <w:t>OpenChainカリキュラムの詳細については、以下のサイトで確認できる；</w:t>
      </w:r>
      <w:r w:rsidR="002B1FF5" w:rsidRPr="00FF75E9">
        <w:rPr>
          <w:sz w:val="36"/>
          <w:szCs w:val="36"/>
          <w:rPrChange w:id="313" w:author="Masahiro Date" w:date="2017-06-21T10:40:00Z">
            <w:rPr/>
          </w:rPrChange>
        </w:rPr>
        <w:fldChar w:fldCharType="begin"/>
      </w:r>
      <w:r w:rsidR="002B1FF5" w:rsidRPr="00FF75E9">
        <w:rPr>
          <w:sz w:val="36"/>
          <w:szCs w:val="36"/>
          <w:rPrChange w:id="314" w:author="Masahiro Date" w:date="2017-06-21T10:40:00Z">
            <w:rPr/>
          </w:rPrChange>
        </w:rPr>
        <w:instrText xml:space="preserve"> HYPERLINK "https://www.open</w:instrText>
      </w:r>
      <w:r w:rsidR="002B1FF5" w:rsidRPr="00FF75E9">
        <w:rPr>
          <w:sz w:val="36"/>
          <w:szCs w:val="36"/>
          <w:rPrChange w:id="315" w:author="Masahiro Date" w:date="2017-06-21T10:40:00Z">
            <w:rPr/>
          </w:rPrChange>
        </w:rPr>
        <w:instrText xml:space="preserve">chainproject.org/curriculum" \h </w:instrText>
      </w:r>
      <w:r w:rsidR="002B1FF5" w:rsidRPr="00FF75E9">
        <w:rPr>
          <w:sz w:val="36"/>
          <w:szCs w:val="36"/>
          <w:rPrChange w:id="316" w:author="Masahiro Date" w:date="2017-06-21T10:40:00Z">
            <w:rPr/>
          </w:rPrChange>
        </w:rPr>
        <w:fldChar w:fldCharType="separate"/>
      </w:r>
      <w:r w:rsidRPr="00FF75E9">
        <w:rPr>
          <w:color w:val="0563C1"/>
          <w:sz w:val="36"/>
          <w:szCs w:val="36"/>
          <w:u w:val="thick" w:color="0563C1"/>
          <w:rPrChange w:id="317" w:author="Masahiro Date" w:date="2017-06-21T10:40:00Z">
            <w:rPr>
              <w:color w:val="0563C1"/>
              <w:u w:val="thick" w:color="0563C1"/>
            </w:rPr>
          </w:rPrChange>
        </w:rPr>
        <w:t>https://www.openchainproject.org/curriculum</w:t>
      </w:r>
      <w:r w:rsidR="002B1FF5" w:rsidRPr="00FF75E9">
        <w:rPr>
          <w:color w:val="0563C1"/>
          <w:sz w:val="36"/>
          <w:szCs w:val="36"/>
          <w:u w:val="thick" w:color="0563C1"/>
          <w:rPrChange w:id="318" w:author="Masahiro Date" w:date="2017-06-21T10:40:00Z">
            <w:rPr>
              <w:color w:val="0563C1"/>
              <w:u w:val="thick" w:color="0563C1"/>
            </w:rPr>
          </w:rPrChange>
        </w:rPr>
        <w:fldChar w:fldCharType="end"/>
      </w:r>
    </w:p>
    <w:p w:rsidR="007457BD" w:rsidRDefault="007457BD">
      <w:pPr>
        <w:spacing w:line="213" w:lineRule="auto"/>
        <w:sectPr w:rsidR="007457BD" w:rsidSect="00BA4754">
          <w:headerReference w:type="default" r:id="rId16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spacing w:before="9"/>
        <w:rPr>
          <w:sz w:val="20"/>
        </w:rPr>
      </w:pPr>
    </w:p>
    <w:p w:rsidR="007457BD" w:rsidRPr="009414EF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before="69" w:line="211" w:lineRule="auto"/>
        <w:ind w:right="2268"/>
        <w:rPr>
          <w:sz w:val="36"/>
          <w:szCs w:val="36"/>
          <w:rPrChange w:id="319" w:author="Masahiro Date" w:date="2017-06-21T10:18:00Z">
            <w:rPr>
              <w:sz w:val="56"/>
            </w:rPr>
          </w:rPrChange>
        </w:rPr>
      </w:pPr>
      <w:r w:rsidRPr="009414EF">
        <w:rPr>
          <w:color w:val="7F7F7F"/>
          <w:sz w:val="36"/>
          <w:szCs w:val="36"/>
          <w:rPrChange w:id="320" w:author="Masahiro Date" w:date="2017-06-21T10:18:00Z">
            <w:rPr>
              <w:color w:val="7F7F7F"/>
              <w:sz w:val="56"/>
            </w:rPr>
          </w:rPrChange>
        </w:rPr>
        <w:t>OpenChain仕様書をみてみる；</w:t>
      </w:r>
      <w:r w:rsidR="002B1FF5" w:rsidRPr="009414EF">
        <w:rPr>
          <w:sz w:val="36"/>
          <w:szCs w:val="36"/>
          <w:rPrChange w:id="321" w:author="Masahiro Date" w:date="2017-06-21T10:18:00Z">
            <w:rPr/>
          </w:rPrChange>
        </w:rPr>
        <w:fldChar w:fldCharType="begin"/>
      </w:r>
      <w:r w:rsidR="002B1FF5" w:rsidRPr="009414EF">
        <w:rPr>
          <w:sz w:val="36"/>
          <w:szCs w:val="36"/>
          <w:rPrChange w:id="322" w:author="Masahiro Date" w:date="2017-06-21T10:18:00Z">
            <w:rPr/>
          </w:rPrChange>
        </w:rPr>
        <w:instrText xml:space="preserve"> HYPERLINK "https://www.openchainproject.org/spec" \h </w:instrText>
      </w:r>
      <w:r w:rsidR="002B1FF5" w:rsidRPr="009414EF">
        <w:rPr>
          <w:sz w:val="36"/>
          <w:szCs w:val="36"/>
          <w:rPrChange w:id="323" w:author="Masahiro Date" w:date="2017-06-21T10:18:00Z">
            <w:rPr/>
          </w:rPrChange>
        </w:rPr>
        <w:fldChar w:fldCharType="separate"/>
      </w:r>
      <w:r w:rsidRPr="009414EF">
        <w:rPr>
          <w:color w:val="0563C1"/>
          <w:spacing w:val="-1"/>
          <w:sz w:val="36"/>
          <w:szCs w:val="36"/>
          <w:u w:val="thick" w:color="0563C1"/>
          <w:rPrChange w:id="324" w:author="Masahiro Date" w:date="2017-06-21T10:18:00Z">
            <w:rPr>
              <w:color w:val="0563C1"/>
              <w:spacing w:val="-1"/>
              <w:sz w:val="56"/>
              <w:u w:val="thick" w:color="0563C1"/>
            </w:rPr>
          </w:rPrChange>
        </w:rPr>
        <w:t>https://www.openchainproject.org/spec</w:t>
      </w:r>
      <w:r w:rsidR="002B1FF5" w:rsidRPr="009414EF">
        <w:rPr>
          <w:color w:val="0563C1"/>
          <w:spacing w:val="-1"/>
          <w:sz w:val="36"/>
          <w:szCs w:val="36"/>
          <w:u w:val="thick" w:color="0563C1"/>
          <w:rPrChange w:id="325" w:author="Masahiro Date" w:date="2017-06-21T10:18:00Z">
            <w:rPr>
              <w:color w:val="0563C1"/>
              <w:spacing w:val="-1"/>
              <w:sz w:val="56"/>
              <w:u w:val="thick" w:color="0563C1"/>
            </w:rPr>
          </w:rPrChange>
        </w:rPr>
        <w:fldChar w:fldCharType="end"/>
      </w:r>
    </w:p>
    <w:p w:rsidR="007457BD" w:rsidRPr="009414EF" w:rsidRDefault="0004644A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42"/>
        <w:rPr>
          <w:sz w:val="36"/>
          <w:szCs w:val="36"/>
          <w:rPrChange w:id="326" w:author="Masahiro Date" w:date="2017-06-21T10:18:00Z">
            <w:rPr>
              <w:sz w:val="56"/>
            </w:rPr>
          </w:rPrChange>
        </w:rPr>
      </w:pPr>
      <w:r w:rsidRPr="009414EF">
        <w:rPr>
          <w:color w:val="7F7F7F"/>
          <w:sz w:val="36"/>
          <w:szCs w:val="36"/>
          <w:rPrChange w:id="327" w:author="Masahiro Date" w:date="2017-06-21T10:18:00Z">
            <w:rPr>
              <w:color w:val="7F7F7F"/>
              <w:sz w:val="56"/>
            </w:rPr>
          </w:rPrChange>
        </w:rPr>
        <w:t>仕様書の要件に合致したプロセスを実装し、文書化</w:t>
      </w:r>
      <w:ins w:id="328" w:author="Masahiro Date" w:date="2017-06-21T10:19:00Z">
        <w:r w:rsidR="009414EF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 xml:space="preserve">　　　　　　　　　　　</w:t>
        </w:r>
      </w:ins>
      <w:del w:id="329" w:author="Masahiro Date" w:date="2017-06-21T10:20:00Z">
        <w:r w:rsidRPr="009414EF" w:rsidDel="009414EF">
          <w:rPr>
            <w:color w:val="7F7F7F"/>
            <w:sz w:val="36"/>
            <w:szCs w:val="36"/>
            <w:rPrChange w:id="330" w:author="Masahiro Date" w:date="2017-06-21T10:18:00Z">
              <w:rPr>
                <w:color w:val="7F7F7F"/>
                <w:sz w:val="56"/>
              </w:rPr>
            </w:rPrChange>
          </w:rPr>
          <w:delText>する</w:delText>
        </w:r>
      </w:del>
      <w:r w:rsidRPr="009414EF">
        <w:rPr>
          <w:color w:val="7F7F7F"/>
          <w:sz w:val="36"/>
          <w:szCs w:val="36"/>
          <w:rPrChange w:id="331" w:author="Masahiro Date" w:date="2017-06-21T10:18:00Z">
            <w:rPr>
              <w:color w:val="7F7F7F"/>
              <w:sz w:val="56"/>
            </w:rPr>
          </w:rPrChange>
        </w:rPr>
        <w:t>トレーニングの出発点として、カリキュラムの教材スライドを利用</w:t>
      </w:r>
      <w:del w:id="332" w:author="Masahiro Date" w:date="2017-06-21T10:20:00Z">
        <w:r w:rsidRPr="009414EF" w:rsidDel="009414EF">
          <w:rPr>
            <w:color w:val="7F7F7F"/>
            <w:sz w:val="36"/>
            <w:szCs w:val="36"/>
            <w:rPrChange w:id="333" w:author="Masahiro Date" w:date="2017-06-21T10:18:00Z">
              <w:rPr>
                <w:color w:val="7F7F7F"/>
                <w:sz w:val="56"/>
              </w:rPr>
            </w:rPrChange>
          </w:rPr>
          <w:delText>；</w:delText>
        </w:r>
      </w:del>
      <w:r w:rsidR="002B1FF5" w:rsidRPr="009414EF">
        <w:rPr>
          <w:sz w:val="36"/>
          <w:szCs w:val="36"/>
          <w:rPrChange w:id="334" w:author="Masahiro Date" w:date="2017-06-21T10:18:00Z">
            <w:rPr/>
          </w:rPrChange>
        </w:rPr>
        <w:fldChar w:fldCharType="begin"/>
      </w:r>
      <w:r w:rsidR="002B1FF5" w:rsidRPr="009414EF">
        <w:rPr>
          <w:sz w:val="36"/>
          <w:szCs w:val="36"/>
          <w:rPrChange w:id="335" w:author="Masahiro Date" w:date="2017-06-21T10:18:00Z">
            <w:rPr/>
          </w:rPrChange>
        </w:rPr>
        <w:instrText xml:space="preserve"> HYPERLINK "https://www.openchainproject.org/curriculum" \h </w:instrText>
      </w:r>
      <w:r w:rsidR="002B1FF5" w:rsidRPr="009414EF">
        <w:rPr>
          <w:sz w:val="36"/>
          <w:szCs w:val="36"/>
          <w:rPrChange w:id="336" w:author="Masahiro Date" w:date="2017-06-21T10:18:00Z">
            <w:rPr/>
          </w:rPrChange>
        </w:rPr>
        <w:fldChar w:fldCharType="separate"/>
      </w:r>
      <w:r w:rsidRPr="009414EF">
        <w:rPr>
          <w:color w:val="0563C1"/>
          <w:sz w:val="36"/>
          <w:szCs w:val="36"/>
          <w:u w:val="thick" w:color="0563C1"/>
          <w:rPrChange w:id="337" w:author="Masahiro Date" w:date="2017-06-21T10:18:00Z">
            <w:rPr>
              <w:color w:val="0563C1"/>
              <w:sz w:val="56"/>
              <w:u w:val="thick" w:color="0563C1"/>
            </w:rPr>
          </w:rPrChange>
        </w:rPr>
        <w:t>https://www.openchainproject.org/curriculum</w:t>
      </w:r>
      <w:r w:rsidR="002B1FF5" w:rsidRPr="009414EF">
        <w:rPr>
          <w:color w:val="0563C1"/>
          <w:sz w:val="36"/>
          <w:szCs w:val="36"/>
          <w:u w:val="thick" w:color="0563C1"/>
          <w:rPrChange w:id="338" w:author="Masahiro Date" w:date="2017-06-21T10:18:00Z">
            <w:rPr>
              <w:color w:val="0563C1"/>
              <w:sz w:val="56"/>
              <w:u w:val="thick" w:color="0563C1"/>
            </w:rPr>
          </w:rPrChange>
        </w:rPr>
        <w:fldChar w:fldCharType="end"/>
      </w:r>
    </w:p>
    <w:p w:rsidR="007457BD" w:rsidRPr="009414EF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68"/>
        <w:rPr>
          <w:sz w:val="36"/>
          <w:szCs w:val="36"/>
          <w:rPrChange w:id="339" w:author="Masahiro Date" w:date="2017-06-21T10:18:00Z">
            <w:rPr>
              <w:sz w:val="56"/>
            </w:rPr>
          </w:rPrChange>
        </w:rPr>
      </w:pPr>
      <w:r w:rsidRPr="009414EF">
        <w:rPr>
          <w:color w:val="7F7F7F"/>
          <w:sz w:val="36"/>
          <w:szCs w:val="36"/>
          <w:rPrChange w:id="340" w:author="Masahiro Date" w:date="2017-06-21T10:18:00Z">
            <w:rPr>
              <w:color w:val="7F7F7F"/>
              <w:sz w:val="56"/>
            </w:rPr>
          </w:rPrChange>
        </w:rPr>
        <w:t>OpenChain仕様書</w:t>
      </w:r>
      <w:del w:id="341" w:author="Masahiro Date" w:date="2017-06-21T10:21:00Z">
        <w:r w:rsidRPr="009414EF" w:rsidDel="00F65154">
          <w:rPr>
            <w:color w:val="7F7F7F"/>
            <w:sz w:val="36"/>
            <w:szCs w:val="36"/>
            <w:rPrChange w:id="342" w:author="Masahiro Date" w:date="2017-06-21T10:18:00Z">
              <w:rPr>
                <w:color w:val="7F7F7F"/>
                <w:sz w:val="56"/>
              </w:rPr>
            </w:rPrChange>
          </w:rPr>
          <w:delText>への</w:delText>
        </w:r>
      </w:del>
      <w:r w:rsidRPr="009414EF">
        <w:rPr>
          <w:color w:val="7F7F7F"/>
          <w:sz w:val="36"/>
          <w:szCs w:val="36"/>
          <w:rPrChange w:id="343" w:author="Masahiro Date" w:date="2017-06-21T10:18:00Z">
            <w:rPr>
              <w:color w:val="7F7F7F"/>
              <w:sz w:val="56"/>
            </w:rPr>
          </w:rPrChange>
        </w:rPr>
        <w:t>適合性</w:t>
      </w:r>
      <w:ins w:id="344" w:author="Masahiro Date" w:date="2017-06-21T10:21:00Z">
        <w:r w:rsidR="00F65154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</w:t>
        </w:r>
      </w:ins>
      <w:del w:id="345" w:author="Masahiro Date" w:date="2017-06-21T10:20:00Z">
        <w:r w:rsidRPr="009414EF" w:rsidDel="009414EF">
          <w:rPr>
            <w:color w:val="7F7F7F"/>
            <w:sz w:val="36"/>
            <w:szCs w:val="36"/>
            <w:rPrChange w:id="346" w:author="Masahiro Date" w:date="2017-06-21T10:18:00Z">
              <w:rPr>
                <w:color w:val="7F7F7F"/>
                <w:sz w:val="56"/>
              </w:rPr>
            </w:rPrChange>
          </w:rPr>
          <w:delText>を</w:delText>
        </w:r>
      </w:del>
      <w:r w:rsidRPr="009414EF">
        <w:rPr>
          <w:color w:val="7F7F7F"/>
          <w:sz w:val="36"/>
          <w:szCs w:val="36"/>
          <w:rPrChange w:id="347" w:author="Masahiro Date" w:date="2017-06-21T10:18:00Z">
            <w:rPr>
              <w:color w:val="7F7F7F"/>
              <w:sz w:val="56"/>
            </w:rPr>
          </w:rPrChange>
        </w:rPr>
        <w:t>検証</w:t>
      </w:r>
      <w:del w:id="348" w:author="Masahiro Date" w:date="2017-06-21T10:20:00Z">
        <w:r w:rsidRPr="009414EF" w:rsidDel="009414EF">
          <w:rPr>
            <w:color w:val="7F7F7F"/>
            <w:sz w:val="36"/>
            <w:szCs w:val="36"/>
            <w:rPrChange w:id="349" w:author="Masahiro Date" w:date="2017-06-21T10:18:00Z">
              <w:rPr>
                <w:color w:val="7F7F7F"/>
                <w:sz w:val="56"/>
              </w:rPr>
            </w:rPrChange>
          </w:rPr>
          <w:delText>する；</w:delText>
        </w:r>
      </w:del>
      <w:r w:rsidR="002B1FF5" w:rsidRPr="009414EF">
        <w:rPr>
          <w:sz w:val="36"/>
          <w:szCs w:val="36"/>
          <w:rPrChange w:id="350" w:author="Masahiro Date" w:date="2017-06-21T10:18:00Z">
            <w:rPr/>
          </w:rPrChange>
        </w:rPr>
        <w:fldChar w:fldCharType="begin"/>
      </w:r>
      <w:r w:rsidR="002B1FF5" w:rsidRPr="009414EF">
        <w:rPr>
          <w:sz w:val="36"/>
          <w:szCs w:val="36"/>
          <w:rPrChange w:id="351" w:author="Masahiro Date" w:date="2017-06-21T10:18:00Z">
            <w:rPr/>
          </w:rPrChange>
        </w:rPr>
        <w:instrText xml:space="preserve"> HYPERLINK "https://www.openchainproject.org/conformance" \h </w:instrText>
      </w:r>
      <w:r w:rsidR="002B1FF5" w:rsidRPr="009414EF">
        <w:rPr>
          <w:sz w:val="36"/>
          <w:szCs w:val="36"/>
          <w:rPrChange w:id="352" w:author="Masahiro Date" w:date="2017-06-21T10:18:00Z">
            <w:rPr/>
          </w:rPrChange>
        </w:rPr>
        <w:fldChar w:fldCharType="separate"/>
      </w:r>
      <w:r w:rsidRPr="009414EF">
        <w:rPr>
          <w:color w:val="0563C1"/>
          <w:sz w:val="36"/>
          <w:szCs w:val="36"/>
          <w:u w:val="thick" w:color="0563C1"/>
          <w:rPrChange w:id="353" w:author="Masahiro Date" w:date="2017-06-21T10:18:00Z">
            <w:rPr>
              <w:color w:val="0563C1"/>
              <w:sz w:val="56"/>
              <w:u w:val="thick" w:color="0563C1"/>
            </w:rPr>
          </w:rPrChange>
        </w:rPr>
        <w:t>https://www.openchainproject.org/conformance</w:t>
      </w:r>
      <w:r w:rsidR="002B1FF5" w:rsidRPr="009414EF">
        <w:rPr>
          <w:color w:val="0563C1"/>
          <w:sz w:val="36"/>
          <w:szCs w:val="36"/>
          <w:u w:val="thick" w:color="0563C1"/>
          <w:rPrChange w:id="354" w:author="Masahiro Date" w:date="2017-06-21T10:18:00Z">
            <w:rPr>
              <w:color w:val="0563C1"/>
              <w:sz w:val="56"/>
              <w:u w:val="thick" w:color="0563C1"/>
            </w:rPr>
          </w:rPrChange>
        </w:rPr>
        <w:fldChar w:fldCharType="end"/>
      </w:r>
    </w:p>
    <w:p w:rsidR="007457BD" w:rsidRDefault="007457BD">
      <w:pPr>
        <w:spacing w:line="213" w:lineRule="auto"/>
        <w:rPr>
          <w:sz w:val="56"/>
        </w:rPr>
        <w:sectPr w:rsidR="007457BD" w:rsidSect="00BA4754">
          <w:headerReference w:type="default" r:id="rId17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Pr="00F6515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322" w:line="211" w:lineRule="auto"/>
        <w:ind w:right="2492"/>
        <w:rPr>
          <w:sz w:val="36"/>
          <w:szCs w:val="36"/>
          <w:lang w:eastAsia="ja-JP"/>
          <w:rPrChange w:id="355" w:author="Masahiro Date" w:date="2017-06-21T10:24:00Z">
            <w:rPr>
              <w:sz w:val="56"/>
              <w:lang w:eastAsia="ja-JP"/>
            </w:rPr>
          </w:rPrChange>
        </w:rPr>
      </w:pPr>
      <w:r w:rsidRPr="00F65154">
        <w:rPr>
          <w:color w:val="7F7F7F"/>
          <w:sz w:val="36"/>
          <w:szCs w:val="36"/>
          <w:lang w:eastAsia="ja-JP"/>
          <w:rPrChange w:id="356" w:author="Masahiro Date" w:date="2017-06-21T10:24:00Z">
            <w:rPr>
              <w:color w:val="7F7F7F"/>
              <w:sz w:val="56"/>
              <w:lang w:eastAsia="ja-JP"/>
            </w:rPr>
          </w:rPrChange>
        </w:rPr>
        <w:t>「仕様書」、「適合性プロセス」、あるいは、「カリキュラム」の作業チームに参加</w:t>
      </w:r>
    </w:p>
    <w:p w:rsidR="007457BD" w:rsidRPr="00F6515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16"/>
        <w:rPr>
          <w:sz w:val="36"/>
          <w:szCs w:val="36"/>
          <w:lang w:eastAsia="ja-JP"/>
          <w:rPrChange w:id="357" w:author="Masahiro Date" w:date="2017-06-21T10:24:00Z">
            <w:rPr>
              <w:sz w:val="56"/>
              <w:lang w:eastAsia="ja-JP"/>
            </w:rPr>
          </w:rPrChange>
        </w:rPr>
      </w:pPr>
      <w:r w:rsidRPr="00F65154">
        <w:rPr>
          <w:color w:val="7F7F7F"/>
          <w:sz w:val="36"/>
          <w:szCs w:val="36"/>
          <w:lang w:eastAsia="ja-JP"/>
          <w:rPrChange w:id="358" w:author="Masahiro Date" w:date="2017-06-21T10:24:00Z">
            <w:rPr>
              <w:color w:val="7F7F7F"/>
              <w:sz w:val="56"/>
              <w:lang w:eastAsia="ja-JP"/>
            </w:rPr>
          </w:rPrChange>
        </w:rPr>
        <w:t>隔月開催される作業チームの電話会議に参加</w:t>
      </w:r>
    </w:p>
    <w:p w:rsidR="007457BD" w:rsidRPr="00F6515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26"/>
        <w:rPr>
          <w:sz w:val="36"/>
          <w:szCs w:val="36"/>
          <w:lang w:eastAsia="ja-JP"/>
          <w:rPrChange w:id="359" w:author="Masahiro Date" w:date="2017-06-21T10:24:00Z">
            <w:rPr>
              <w:sz w:val="56"/>
              <w:lang w:eastAsia="ja-JP"/>
            </w:rPr>
          </w:rPrChange>
        </w:rPr>
      </w:pPr>
      <w:r w:rsidRPr="00F65154">
        <w:rPr>
          <w:color w:val="7F7F7F"/>
          <w:sz w:val="36"/>
          <w:szCs w:val="36"/>
          <w:lang w:eastAsia="ja-JP"/>
          <w:rPrChange w:id="360" w:author="Masahiro Date" w:date="2017-06-21T10:24:00Z">
            <w:rPr>
              <w:color w:val="7F7F7F"/>
              <w:sz w:val="56"/>
              <w:lang w:eastAsia="ja-JP"/>
            </w:rPr>
          </w:rPrChange>
        </w:rPr>
        <w:t>企業スポンサーとなる、また、運営委員会に参加</w:t>
      </w:r>
      <w:bookmarkStart w:id="361" w:name="_GoBack"/>
      <w:bookmarkEnd w:id="361"/>
    </w:p>
    <w:p w:rsidR="007457BD" w:rsidRPr="00F65154" w:rsidRDefault="007457BD">
      <w:pPr>
        <w:pStyle w:val="a3"/>
        <w:spacing w:before="8"/>
        <w:rPr>
          <w:sz w:val="36"/>
          <w:szCs w:val="36"/>
          <w:lang w:eastAsia="ja-JP"/>
          <w:rPrChange w:id="362" w:author="Masahiro Date" w:date="2017-06-21T10:24:00Z">
            <w:rPr>
              <w:sz w:val="76"/>
              <w:lang w:eastAsia="ja-JP"/>
            </w:rPr>
          </w:rPrChange>
        </w:rPr>
      </w:pPr>
    </w:p>
    <w:p w:rsidR="007457BD" w:rsidRPr="00F65154" w:rsidRDefault="0004644A">
      <w:pPr>
        <w:pStyle w:val="a3"/>
        <w:ind w:left="1455"/>
        <w:rPr>
          <w:sz w:val="36"/>
          <w:szCs w:val="36"/>
          <w:rPrChange w:id="363" w:author="Masahiro Date" w:date="2017-06-21T10:24:00Z">
            <w:rPr/>
          </w:rPrChange>
        </w:rPr>
      </w:pPr>
      <w:r w:rsidRPr="00F65154">
        <w:rPr>
          <w:color w:val="7F7F7F"/>
          <w:sz w:val="36"/>
          <w:szCs w:val="36"/>
          <w:rPrChange w:id="364" w:author="Masahiro Date" w:date="2017-06-21T10:24:00Z">
            <w:rPr>
              <w:color w:val="7F7F7F"/>
            </w:rPr>
          </w:rPrChange>
        </w:rPr>
        <w:t>OpenChainコミュニティについては、次のサイトをご覧下さい；</w:t>
      </w:r>
      <w:r w:rsidR="002B1FF5" w:rsidRPr="00F65154">
        <w:rPr>
          <w:sz w:val="36"/>
          <w:szCs w:val="36"/>
          <w:rPrChange w:id="365" w:author="Masahiro Date" w:date="2017-06-21T10:24:00Z">
            <w:rPr/>
          </w:rPrChange>
        </w:rPr>
        <w:fldChar w:fldCharType="begin"/>
      </w:r>
      <w:r w:rsidR="002B1FF5" w:rsidRPr="00F65154">
        <w:rPr>
          <w:sz w:val="36"/>
          <w:szCs w:val="36"/>
          <w:rPrChange w:id="366" w:author="Masahiro Date" w:date="2017-06-21T10:24:00Z">
            <w:rPr/>
          </w:rPrChange>
        </w:rPr>
        <w:instrText xml:space="preserve"> HYPERLINK "https://www.openchainproject.org/community" \h </w:instrText>
      </w:r>
      <w:r w:rsidR="002B1FF5" w:rsidRPr="00F65154">
        <w:rPr>
          <w:sz w:val="36"/>
          <w:szCs w:val="36"/>
          <w:rPrChange w:id="367" w:author="Masahiro Date" w:date="2017-06-21T10:24:00Z">
            <w:rPr/>
          </w:rPrChange>
        </w:rPr>
        <w:fldChar w:fldCharType="separate"/>
      </w:r>
      <w:r w:rsidRPr="00F65154">
        <w:rPr>
          <w:color w:val="0563C1"/>
          <w:sz w:val="36"/>
          <w:szCs w:val="36"/>
          <w:u w:val="thick" w:color="0563C1"/>
          <w:rPrChange w:id="368" w:author="Masahiro Date" w:date="2017-06-21T10:24:00Z">
            <w:rPr>
              <w:color w:val="0563C1"/>
              <w:u w:val="thick" w:color="0563C1"/>
            </w:rPr>
          </w:rPrChange>
        </w:rPr>
        <w:t>https://www.openchainproject.org/community</w:t>
      </w:r>
      <w:r w:rsidR="002B1FF5" w:rsidRPr="00F65154">
        <w:rPr>
          <w:color w:val="0563C1"/>
          <w:sz w:val="36"/>
          <w:szCs w:val="36"/>
          <w:u w:val="thick" w:color="0563C1"/>
          <w:rPrChange w:id="369" w:author="Masahiro Date" w:date="2017-06-21T10:24:00Z">
            <w:rPr>
              <w:color w:val="0563C1"/>
              <w:u w:val="thick" w:color="0563C1"/>
            </w:rPr>
          </w:rPrChange>
        </w:rPr>
        <w:fldChar w:fldCharType="end"/>
      </w:r>
    </w:p>
    <w:p w:rsidR="0020402B" w:rsidRDefault="0020402B">
      <w:pPr>
        <w:rPr>
          <w:ins w:id="370" w:author="Masahiro Date" w:date="2017-06-21T10:36:00Z"/>
        </w:rPr>
      </w:pPr>
    </w:p>
    <w:p w:rsidR="0020402B" w:rsidRPr="0020402B" w:rsidRDefault="0020402B" w:rsidP="0020402B">
      <w:pPr>
        <w:rPr>
          <w:ins w:id="371" w:author="Masahiro Date" w:date="2017-06-21T10:36:00Z"/>
          <w:rPrChange w:id="372" w:author="Masahiro Date" w:date="2017-06-21T10:36:00Z">
            <w:rPr>
              <w:ins w:id="373" w:author="Masahiro Date" w:date="2017-06-21T10:36:00Z"/>
            </w:rPr>
          </w:rPrChange>
        </w:rPr>
        <w:pPrChange w:id="374" w:author="Masahiro Date" w:date="2017-06-21T10:36:00Z">
          <w:pPr/>
        </w:pPrChange>
      </w:pPr>
    </w:p>
    <w:p w:rsidR="0020402B" w:rsidRPr="0020402B" w:rsidRDefault="0020402B" w:rsidP="0020402B">
      <w:pPr>
        <w:rPr>
          <w:ins w:id="375" w:author="Masahiro Date" w:date="2017-06-21T10:36:00Z"/>
          <w:rPrChange w:id="376" w:author="Masahiro Date" w:date="2017-06-21T10:36:00Z">
            <w:rPr>
              <w:ins w:id="377" w:author="Masahiro Date" w:date="2017-06-21T10:36:00Z"/>
            </w:rPr>
          </w:rPrChange>
        </w:rPr>
        <w:pPrChange w:id="378" w:author="Masahiro Date" w:date="2017-06-21T10:36:00Z">
          <w:pPr/>
        </w:pPrChange>
      </w:pPr>
    </w:p>
    <w:p w:rsidR="0020402B" w:rsidRPr="0020402B" w:rsidRDefault="0020402B" w:rsidP="0020402B">
      <w:pPr>
        <w:rPr>
          <w:ins w:id="379" w:author="Masahiro Date" w:date="2017-06-21T10:36:00Z"/>
          <w:rPrChange w:id="380" w:author="Masahiro Date" w:date="2017-06-21T10:36:00Z">
            <w:rPr>
              <w:ins w:id="381" w:author="Masahiro Date" w:date="2017-06-21T10:36:00Z"/>
            </w:rPr>
          </w:rPrChange>
        </w:rPr>
        <w:pPrChange w:id="382" w:author="Masahiro Date" w:date="2017-06-21T10:36:00Z">
          <w:pPr/>
        </w:pPrChange>
      </w:pPr>
    </w:p>
    <w:p w:rsidR="0020402B" w:rsidRPr="0020402B" w:rsidRDefault="0020402B" w:rsidP="0020402B">
      <w:pPr>
        <w:rPr>
          <w:ins w:id="383" w:author="Masahiro Date" w:date="2017-06-21T10:36:00Z"/>
          <w:rPrChange w:id="384" w:author="Masahiro Date" w:date="2017-06-21T10:36:00Z">
            <w:rPr>
              <w:ins w:id="385" w:author="Masahiro Date" w:date="2017-06-21T10:36:00Z"/>
            </w:rPr>
          </w:rPrChange>
        </w:rPr>
        <w:pPrChange w:id="386" w:author="Masahiro Date" w:date="2017-06-21T10:36:00Z">
          <w:pPr/>
        </w:pPrChange>
      </w:pPr>
    </w:p>
    <w:p w:rsidR="0020402B" w:rsidRPr="0020402B" w:rsidRDefault="0020402B" w:rsidP="0020402B">
      <w:pPr>
        <w:rPr>
          <w:ins w:id="387" w:author="Masahiro Date" w:date="2017-06-21T10:36:00Z"/>
          <w:rPrChange w:id="388" w:author="Masahiro Date" w:date="2017-06-21T10:36:00Z">
            <w:rPr>
              <w:ins w:id="389" w:author="Masahiro Date" w:date="2017-06-21T10:36:00Z"/>
            </w:rPr>
          </w:rPrChange>
        </w:rPr>
        <w:pPrChange w:id="390" w:author="Masahiro Date" w:date="2017-06-21T10:36:00Z">
          <w:pPr/>
        </w:pPrChange>
      </w:pPr>
    </w:p>
    <w:p w:rsidR="0020402B" w:rsidRPr="0020402B" w:rsidRDefault="0020402B" w:rsidP="0020402B">
      <w:pPr>
        <w:rPr>
          <w:ins w:id="391" w:author="Masahiro Date" w:date="2017-06-21T10:36:00Z"/>
          <w:rPrChange w:id="392" w:author="Masahiro Date" w:date="2017-06-21T10:36:00Z">
            <w:rPr>
              <w:ins w:id="393" w:author="Masahiro Date" w:date="2017-06-21T10:36:00Z"/>
            </w:rPr>
          </w:rPrChange>
        </w:rPr>
        <w:pPrChange w:id="394" w:author="Masahiro Date" w:date="2017-06-21T10:36:00Z">
          <w:pPr/>
        </w:pPrChange>
      </w:pPr>
    </w:p>
    <w:p w:rsidR="0020402B" w:rsidRPr="0020402B" w:rsidRDefault="0020402B" w:rsidP="0020402B">
      <w:pPr>
        <w:rPr>
          <w:ins w:id="395" w:author="Masahiro Date" w:date="2017-06-21T10:36:00Z"/>
          <w:rPrChange w:id="396" w:author="Masahiro Date" w:date="2017-06-21T10:36:00Z">
            <w:rPr>
              <w:ins w:id="397" w:author="Masahiro Date" w:date="2017-06-21T10:36:00Z"/>
            </w:rPr>
          </w:rPrChange>
        </w:rPr>
        <w:pPrChange w:id="398" w:author="Masahiro Date" w:date="2017-06-21T10:36:00Z">
          <w:pPr/>
        </w:pPrChange>
      </w:pPr>
    </w:p>
    <w:p w:rsidR="0020402B" w:rsidRPr="0020402B" w:rsidRDefault="0020402B" w:rsidP="0020402B">
      <w:pPr>
        <w:rPr>
          <w:ins w:id="399" w:author="Masahiro Date" w:date="2017-06-21T10:36:00Z"/>
          <w:rPrChange w:id="400" w:author="Masahiro Date" w:date="2017-06-21T10:36:00Z">
            <w:rPr>
              <w:ins w:id="401" w:author="Masahiro Date" w:date="2017-06-21T10:36:00Z"/>
            </w:rPr>
          </w:rPrChange>
        </w:rPr>
        <w:pPrChange w:id="402" w:author="Masahiro Date" w:date="2017-06-21T10:36:00Z">
          <w:pPr/>
        </w:pPrChange>
      </w:pPr>
    </w:p>
    <w:p w:rsidR="0020402B" w:rsidRPr="0020402B" w:rsidRDefault="0020402B" w:rsidP="0020402B">
      <w:pPr>
        <w:rPr>
          <w:ins w:id="403" w:author="Masahiro Date" w:date="2017-06-21T10:36:00Z"/>
          <w:rPrChange w:id="404" w:author="Masahiro Date" w:date="2017-06-21T10:36:00Z">
            <w:rPr>
              <w:ins w:id="405" w:author="Masahiro Date" w:date="2017-06-21T10:36:00Z"/>
            </w:rPr>
          </w:rPrChange>
        </w:rPr>
        <w:pPrChange w:id="406" w:author="Masahiro Date" w:date="2017-06-21T10:36:00Z">
          <w:pPr/>
        </w:pPrChange>
      </w:pPr>
    </w:p>
    <w:p w:rsidR="0020402B" w:rsidRPr="0020402B" w:rsidRDefault="0020402B" w:rsidP="0020402B">
      <w:pPr>
        <w:rPr>
          <w:ins w:id="407" w:author="Masahiro Date" w:date="2017-06-21T10:36:00Z"/>
          <w:rPrChange w:id="408" w:author="Masahiro Date" w:date="2017-06-21T10:36:00Z">
            <w:rPr>
              <w:ins w:id="409" w:author="Masahiro Date" w:date="2017-06-21T10:36:00Z"/>
            </w:rPr>
          </w:rPrChange>
        </w:rPr>
        <w:pPrChange w:id="410" w:author="Masahiro Date" w:date="2017-06-21T10:36:00Z">
          <w:pPr/>
        </w:pPrChange>
      </w:pPr>
    </w:p>
    <w:p w:rsidR="0020402B" w:rsidRPr="0020402B" w:rsidRDefault="0020402B" w:rsidP="0020402B">
      <w:pPr>
        <w:tabs>
          <w:tab w:val="left" w:pos="11028"/>
        </w:tabs>
        <w:rPr>
          <w:ins w:id="411" w:author="Masahiro Date" w:date="2017-06-21T10:36:00Z"/>
          <w:rPrChange w:id="412" w:author="Masahiro Date" w:date="2017-06-21T10:36:00Z">
            <w:rPr>
              <w:ins w:id="413" w:author="Masahiro Date" w:date="2017-06-21T10:36:00Z"/>
            </w:rPr>
          </w:rPrChange>
        </w:rPr>
        <w:pPrChange w:id="414" w:author="Masahiro Date" w:date="2017-06-21T10:36:00Z">
          <w:pPr/>
        </w:pPrChange>
      </w:pPr>
      <w:ins w:id="415" w:author="Masahiro Date" w:date="2017-06-21T10:36:00Z">
        <w:r>
          <w:tab/>
        </w:r>
      </w:ins>
    </w:p>
    <w:p w:rsidR="007457BD" w:rsidRPr="0020402B" w:rsidRDefault="0020402B" w:rsidP="0020402B">
      <w:pPr>
        <w:tabs>
          <w:tab w:val="left" w:pos="11028"/>
        </w:tabs>
        <w:rPr>
          <w:rPrChange w:id="416" w:author="Masahiro Date" w:date="2017-06-21T10:36:00Z">
            <w:rPr/>
          </w:rPrChange>
        </w:rPr>
        <w:sectPr w:rsidR="007457BD" w:rsidRPr="0020402B" w:rsidSect="00BA4754">
          <w:headerReference w:type="default" r:id="rId18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  <w:pPrChange w:id="427" w:author="Masahiro Date" w:date="2017-06-21T10:36:00Z">
          <w:pPr/>
        </w:pPrChange>
      </w:pPr>
      <w:ins w:id="428" w:author="Masahiro Date" w:date="2017-06-21T10:36:00Z">
        <w:r>
          <w:lastRenderedPageBreak/>
          <w:tab/>
        </w:r>
      </w:ins>
    </w:p>
    <w:p w:rsidR="007457BD" w:rsidRDefault="00BA4754">
      <w:pPr>
        <w:pStyle w:val="a3"/>
        <w:rPr>
          <w:rFonts w:ascii="Times New Roman"/>
          <w:sz w:val="20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7172325" cy="1808480"/>
                <wp:effectExtent l="0" t="0" r="0" b="127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1808480"/>
                          <a:chOff x="7905" y="3015"/>
                          <a:chExt cx="11295" cy="2848"/>
                        </a:xfrm>
                      </wpg:grpSpPr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solidFill>
                            <a:srgbClr val="00B4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7BD" w:rsidRDefault="007457BD">
                              <w:pPr>
                                <w:spacing w:before="3"/>
                                <w:rPr>
                                  <w:rFonts w:ascii="Times New Roman"/>
                                  <w:sz w:val="83"/>
                                </w:rPr>
                              </w:pPr>
                            </w:p>
                            <w:p w:rsidR="007457BD" w:rsidRDefault="0004644A">
                              <w:pPr>
                                <w:ind w:left="345"/>
                                <w:rPr>
                                  <w:sz w:val="88"/>
                                </w:rPr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group id="Group 2" o:spid="_x0000_s1026" style="position:absolute;margin-left:395.25pt;margin-top:150.75pt;width:564.75pt;height:142.4pt;z-index:1048;mso-position-horizontal-relative:page;mso-position-vertical-relative:page" coordorigin="7905,3015" coordsize="11295,284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loNxZQMAAHkKAAAOAAAAZHJzL2Uyb0RvYy54bWzsVttu3DYQfS/QfyD4Luti7q4kWA7svRgF 3CZI0g/gSpREVCJVkmutW/TfOySltb0pnDQpChToPmhJDTmcOTPniFdvjn2HHpjSXIoCxxcRRkyU suKiKfDPH3dBipE2VFS0k4IV+JFp/Ob6+++uxiFniWxlVzGFwInQ+TgUuDVmyMNQly3rqb6QAxNg rKXqqYGpasJK0RG8912YRNEyHKWqBiVLpjW83Xgjvnb+65qV5m1da2ZQV2CIzbincs+9fYbXVzRv FB1aXk5h0K+IoqdcwKEnVxtqKDoo/omrnpdKalmbi1L2oaxrXjKXA2QTR2fZ3Cl5GFwuTT42wwkm gPYMp692W/708E4hXhU4WWAkaA81cseixGIzDk0OS+7U8GF4p3yCMLyX5S8azOG53c4bvxjtxx9l Be7owUiHzbFWvXUBWaOjK8HjqQTsaFAJL1fxKrm0oZRgi9MoJelUpLKFStp9qywCO5gvo3jhC1i2 22l/HCfZtDuBvdYc0tyf7KKdorOpQcfpJ1D1t4H6oaUDc7XSFrEZ1OUM6ntoRSqajiHigXXLZlS1 hxQJuW5hFbtRSo4toxVEFbskbLjg12+wEw0F+SzGf4HVjPRrSNF8UNrcMdkjOyiwguhdDenDvTYe 1HmJLamWHa92vOvcRDX7dafQA7Wki27J2qdwtqwTdrGQdpv36N9AgHCGtdlQHYl+z+KERLdJFuyW 6SogO7IIslWUBlGc3WbLiGRks/vDBhiTvOVVxcQ9F2wmdEy+rLaTtHgqOkqjscDZAvrR5fVKkhH8 pmZ7gUXPDehbx/sCp3bN1My2tFtRQdo0N5R3fhy+DN+1LmAw/ztUoIl97X0H72X1CH2gJBQJ9A2U GAatVL9hNIKqFVj/eqCKYdT9IKCXspgQK4NuQharBCbquWX/3EJFCa4KbDDyw7Xx0nkYFG9aOCl2 wAh5AxyvuWsMG5+PyumDI9m/xbbVzLaPtnVu5RFdnpENmSO8ngP/r9PuRB6a/y02Rdk23aYkIMly G5BoswludmsSLHfxarG53KzXm/glmyxHv51Nr5No536fkugZK7zCgKA7VvwvEPbb9hmBMMf9EWTm iZVfrBUnnThpBAy8PsDgH9QG912G+43TuekuZi9Qz+dOS55ujNd/AgAA//8DAFBLAwQUAAYACAAA ACEAm30ZoeIAAAAMAQAADwAAAGRycy9kb3ducmV2LnhtbEyPwUrDQBCG74LvsIzgzW5iSG1jNqUU 9VSEtoJ422anSWh2NmS3Sfr2Tk96m2E+/v+bfDXZVgzY+8aRgngWgUAqnWmoUvB1eH9agPBBk9Gt I1RwRQ+r4v4u15lxI+1w2IdKcAj5TCuoQ+gyKX1Zo9V+5jokvp1cb3Xgta+k6fXI4baVz1E0l1Y3 xA217nBTY3neX6yCj1GP6yR+G7bn0+b6c0g/v7cxKvX4MK1fQQScwh8MN31Wh4Kdju5CxotWwcsy ShlVkEQxDzdiyY0gjgrSxTwBWeTy/xPFLwAAAP//AwBQSwECLQAUAAYACAAAACEAtoM4kv4AAADh AQAAEwAAAAAAAAAAAAAAAAAAAAAAW0NvbnRlbnRfVHlwZXNdLnhtbFBLAQItABQABgAIAAAAIQA4 /SH/1gAAAJQBAAALAAAAAAAAAAAAAAAAAC8BAABfcmVscy8ucmVsc1BLAQItABQABgAIAAAAIQCe loNxZQMAAHkKAAAOAAAAAAAAAAAAAAAAAC4CAABkcnMvZTJvRG9jLnhtbFBLAQItABQABgAIAAAA IQCbfRmh4gAAAAwBAAAPAAAAAAAAAAAAAAAAAL8FAABkcnMvZG93bnJldi54bWxQSwUGAAAAAAQA BADzAAAAzgYAAAAA ">
                <v:rect id="Rectangle 4" o:spid="_x0000_s1027" style="position:absolute;left:7905;top:3015;width:11295;height:284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2RHZuwQAAANsAAAAPAAAAZHJzL2Rvd25yZXYueG1sRI/NasMw EITvgb6D2EJviRxDTXGjhLSh4FtTJ7kv0tYysVbGUmz37atAocdhfj5ms5tdJ0YaQutZwXqVgSDW 3rTcKDifPpYvIEJENth5JgU/FGC3fVhssDR+4i8a69iINMKhRAU2xr6UMmhLDsPK98TJ+/aDw5jk 0Egz4JTGXSfzLCukw5YTwWJP75b0tb65BMHLdDmspa7ss672ho7Xt89JqafHef8KItIc/8N/7coo yAu4f0k/QG5/AQAA//8DAFBLAQItABQABgAIAAAAIQDb4fbL7gAAAIUBAAATAAAAAAAAAAAAAAAA AAAAAABbQ29udGVudF9UeXBlc10ueG1sUEsBAi0AFAAGAAgAAAAhAFr0LFu/AAAAFQEAAAsAAAAA AAAAAAAAAAAAHwEAAF9yZWxzLy5yZWxzUEsBAi0AFAAGAAgAAAAhADZEdm7BAAAA2wAAAA8AAAAA AAAAAAAAAAAABwIAAGRycy9kb3ducmV2LnhtbFBLBQYAAAAAAwADALcAAAD1AgAAAAA= " fillcolor="#00b4c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905;top:3015;width:11295;height:284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vPB+xAAAANsAAAAPAAAAZHJzL2Rvd25yZXYueG1sRI9Ba8JA FITvgv9heUJvutGDrdFVRFooFMQYDx6f2WeymH0bs1uN/74rFDwOM/MNs1h1thY3ar1xrGA8SkAQ F04bLhUc8q/hBwgfkDXWjknBgzyslv3eAlPt7pzRbR9KESHsU1RQhdCkUvqiIot+5Bri6J1dazFE 2ZZSt3iPcFvLSZJMpUXDcaHChjYVFZf9r1WwPnL2aa7b0y47ZybPZwn/TC9KvQ269RxEoC68wv/t b61g8g7PL/EHyOUfAAAA//8DAFBLAQItABQABgAIAAAAIQDb4fbL7gAAAIUBAAATAAAAAAAAAAAA AAAAAAAAAABbQ29udGVudF9UeXBlc10ueG1sUEsBAi0AFAAGAAgAAAAhAFr0LFu/AAAAFQEAAAsA AAAAAAAAAAAAAAAAHwEAAF9yZWxzLy5yZWxzUEsBAi0AFAAGAAgAAAAhAFS88H7EAAAA2wAAAA8A AAAAAAAAAAAAAAAABwIAAGRycy9kb3ducmV2LnhtbFBLBQYAAAAAAwADALcAAAD4AgAAAAA= " filled="f" stroked="f">
                  <v:textbox inset="0,0,0,0">
                    <w:txbxContent>
                      <w:p w:rsidR="007457BD" w:rsidRDefault="007457BD">
                        <w:pPr>
                          <w:spacing w:before="3"/>
                          <w:rPr>
                            <w:rFonts w:ascii="Times New Roman"/>
                            <w:sz w:val="83"/>
                          </w:rPr>
                        </w:pPr>
                      </w:p>
                      <w:p w:rsidR="007457BD" w:rsidRDefault="0004644A">
                        <w:pPr>
                          <w:ind w:left="345"/>
                          <w:rPr>
                            <w:sz w:val="88"/>
                          </w:rPr>
                        </w:pPr>
                        <w:r>
                          <w:rPr>
                            <w:color w:val="FFFFFF"/>
                            <w:sz w:val="88"/>
                          </w:rPr>
                          <w:t xml:space="preserve">Thank 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644A">
        <w:rPr>
          <w:noProof/>
          <w:lang w:eastAsia="ja-JP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2"/>
        <w:rPr>
          <w:rFonts w:ascii="Times New Roman"/>
          <w:sz w:val="15"/>
        </w:rPr>
      </w:pPr>
    </w:p>
    <w:p w:rsidR="007457BD" w:rsidRDefault="0004644A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>
            <wp:extent cx="4010669" cy="1781651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BD" w:rsidSect="00BA4754">
      <w:headerReference w:type="default" r:id="rId21"/>
      <w:footerReference w:type="default" r:id="rId22"/>
      <w:pgSz w:w="16838" w:h="11906" w:orient="landscape" w:code="9"/>
      <w:pgMar w:top="1000" w:right="0" w:bottom="780" w:left="1220" w:header="0" w:footer="5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FF5" w:rsidRDefault="002B1FF5">
      <w:r>
        <w:separator/>
      </w:r>
    </w:p>
  </w:endnote>
  <w:endnote w:type="continuationSeparator" w:id="0">
    <w:p w:rsidR="002B1FF5" w:rsidRDefault="002B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19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w14:anchorId="39AB8B91" id="Rectangle 20" o:spid="_x0000_s1026" style="position:absolute;left:0;text-align:left;margin-left:0;margin-top:530.5pt;width:317.25pt;height:9.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ub/fwIAAP0EAAAOAAAAZHJzL2Uyb0RvYy54bWysVNuO2yAQfa/Uf0C8Z32RncTWOqvsJVWl bbvqth9AAMeoGCiQONuq/94BJ9ls24eqqh8wMMNwzpkZLq/2vUQ7bp3QqsHZRYoRV1QzoTYN/vxp NZlj5DxRjEiteIOfuMNXi9evLgdT81x3WjJuEQRRrh5MgzvvTZ0kjna8J+5CG67A2GrbEw9Lu0mY JQNE72WSp+k0GbRlxmrKnYPd29GIFzF+23LqP7St4x7JBgM2H0cbx3UYk8UlqTeWmE7QAwzyDyh6 IhRcegp1SzxBWyt+C9ULarXTrb+guk902wrKIwdgk6W/sHnsiOGRC4jjzEkm9//C0ve7B4sEa3Be YKRIDzn6CKoRtZEc5VGgwbga/B7Ngw0UnbnX9ItDSt904MaX1uqh44QBrCwImrw4EBYOjqL18E4z CE+2Xket9q3tQ0BQAe1jSp5OKeF7jyhsFmlepbMSIwq2LE+nZYSUkPp42ljn33DdozBpsAXwMTrZ 3Tsf0JD66BLRaynYSkgZF3azvpEW7QiUx920XObLSABInrtJFZyVDsfGiOMOgIQ7gi3Ajen+XmV5 kV7n1WQ1nc8mxaooJ9UsnU/SrLqupmlRFberHwFgVtSdYIyre6H4sfSy4u9Se2iCsWhi8aGhwVWZ l5H7C/TunGQavz+R7IWHTpSib/D85ETqkNg7xWKfeCLkOE9ewo8qgwbHf1QllkHIfGhGV681e4Iq sBqSBJ0IbwZMOm2/YTRA/zXYfd0SyzGSbxVUUpUVRWjYuCjKGZQisueW9bmFKAqhGuwxGqc3fmzy rbFi08FNWRRG6SVUXytiYTyjOtQs9FhkcHgPQhOfr6PX86u1+AkAAP//AwBQSwMEFAAGAAgAAAAh AA6luvXaAAAACgEAAA8AAABkcnMvZG93bnJldi54bWxMj8FOwzAQRO9I/IO1SNyo3QJWFeJUCIkP aIjo1Y23iSFeR7HThr9ne4Lb7sxq9k25W8IgzjglH8nAeqVAILXReeoMNB/vD1sQKVtydoiEBn4w wa66vSlt4eKF9niucyc4hFJhDfQ5j4WUqe0x2LSKIxJ7pzgFm3mdOukme+HwMMiNUloG64k/9HbE tx7b73oOBr6sr6lrtN6cDrNyXi+fDe6Nub9bXl9AZFzy3zFc8RkdKmY6xplcEoMBLpJZVXrNE/v6 8ekZxPEqbZUCWZXyf4XqFwAA//8DAFBLAQItABQABgAIAAAAIQC2gziS/gAAAOEBAAATAAAAAAAA AAAAAAAAAAAAAABbQ29udGVudF9UeXBlc10ueG1sUEsBAi0AFAAGAAgAAAAhADj9If/WAAAAlAEA AAsAAAAAAAAAAAAAAAAALwEAAF9yZWxzLy5yZWxzUEsBAi0AFAAGAAgAAAAhANKy5v9/AgAA/QQA AA4AAAAAAAAAAAAAAAAALgIAAGRycy9lMm9Eb2MueG1sUEsBAi0AFAAGAAgAAAAhAA6luvXaAAAA CgEAAA8AAAAAAAAAAAAAAAAA2QQAAGRycy9kb3ducmV2LnhtbFBLBQYAAAAABAAEAPMAAADgBQAA AAA= " fillcolor="#e65a2a" stroked="f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w14:anchorId="6F6CB9B2" id="Rectangle 19" o:spid="_x0000_s1026" style="position:absolute;left:0;text-align:left;margin-left:321.4pt;margin-top:530.5pt;width:317.25pt;height:9.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44LmgQIAAP0EAAAOAAAAZHJzL2Uyb0RvYy54bWysVNuO0zAQfUfiHyy/t3FCekm06Wq3pQhp gRULH+DaTmPh2MF2m+4i/p2x0y4t8IAQfXA9mfH4nJkzvro+tArthXXS6AqnY4KR0MxwqbcV/vxp PZpj5DzVnCqjRYUfhcPXi5cvrvquFJlpjOLCIkiiXdl3FW6878okcawRLXVj0wkNztrYlnow7Tbh lvaQvVVJRsg06Y3lnTVMOAdfV4MTL2L+uhbMf6hrJzxSFQZsPq42rpuwJosrWm4t7RrJjjDoP6Bo qdRw6XOqFfUU7az8LVUrmTXO1H7MTJuYupZMRA7AJiW/sHloaCciFyiO657L5P5fWvZ+f2+R5BXO XmGkaQs9+ghVo3qrBEqLUKC+cyXEPXT3NlB03Z1hXxzSZtlAmLix1vSNoBxgpSE+uTgQDAdH0aZ/ ZzikpztvYq0OtW1DQqgCOsSWPD63RBw8YvAxJ1lBZhOMGPjSjEwnsWcJLU+nO+v8G2FaFDYVtgA+ Zqf7O+cDGlqeQiJ6oyRfS6WiYbebpbJoT4M8yDwvVpEAkDwPUzoEaxOODRmHLwAS7gi+ADe2+1uR Zjm5zYrRejqfjfJ1PhkVMzIfkbS4LaYkL/LV+nsAmOZlIzkX+k5qcZJemv9da49DMIgmig/1FS4m 2SRyv0DvLkkS+P2JZCs9TKKSbYXnIeY4G6GxrzUH2rT0VKphn1zCj1WGGpz+Y1WiDELnBwVtDH8E FVgDTYJJhDcDNo2xTxj1MH8Vdl931AqM1FsNSirSPA8DG418MsvAsOeezbmHagapKuwxGrZLPwz5 rrNy28BNaSyMNjegvlpGYQRlDqiOmoUZiwyO70EY4nM7Rv18tRY/AAAA//8DAFBLAwQUAAYACAAA ACEA1Sw2x90AAAAOAQAADwAAAGRycy9kb3ducmV2LnhtbEyPwU7DMBBE70j8g7VI3KjdtEqjEKdC iB44tvQD3HgTR8TrKHbb8PdsTnDcmdHsm2o/+0HccIp9IA3rlQKB1ATbU6fh/HV4KUDEZMiaIRBq +MEI+/rxoTKlDXc64u2UOsElFEujwaU0llLGxqE3cRVGJPbaMHmT+Jw6aSdz53I/yEypXHrTE39w ZsR3h8336eo1eBlb57NtS33zKT82OBfD4aj189P89goi4Zz+wrDgMzrUzHQJV7JRDBrybcboiQ2V r3nVEsl2uw2Iy6IVSoGsK/l/Rv0LAAD//wMAUEsBAi0AFAAGAAgAAAAhALaDOJL+AAAA4QEAABMA AAAAAAAAAAAAAAAAAAAAAFtDb250ZW50X1R5cGVzXS54bWxQSwECLQAUAAYACAAAACEAOP0h/9YA AACUAQAACwAAAAAAAAAAAAAAAAAvAQAAX3JlbHMvLnJlbHNQSwECLQAUAAYACAAAACEA5uOC5oEC AAD9BAAADgAAAAAAAAAAAAAAAAAuAgAAZHJzL2Uyb0RvYy54bWxQSwECLQAUAAYACAAAACEA1Sw2 x90AAAAOAQAADwAAAAAAAAAAAAAAAADbBAAAZHJzL2Rvd25yZXYueG1sUEsFBgAAAAAEAAQA8wAA AOUFAAAAAA== " fillcolor="#00849d" stroked="f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56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w14:anchorId="39733EC4" id="Rectangle 18" o:spid="_x0000_s1026" style="position:absolute;left:0;text-align:left;margin-left:642.75pt;margin-top:530.5pt;width:317.25pt;height:9.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AzWxgQIAAP0EAAAOAAAAZHJzL2Uyb0RvYy54bWysVNuO0zAQfUfiHyy/t3Gi9JJo09VuSxHS AisWPsB1nMbCsY3tNl0Q/87YaUu7vCBEH1xPZjw+Z+aMb24PnUR7bp3QqsLpmGDEFdO1UNsKf/m8 Hs0xcp6qmkqteIWfucO3i9evbnpT8ky3WtbcIkiiXNmbCrfemzJJHGt5R91YG67A2WjbUQ+m3Sa1 pT1k72SSETJNem1rYzXjzsHX1eDEi5i/aTjzH5vGcY9khQGbj6uN6yasyeKGlltLTSvYEQb9BxQd FQouPadaUU/Rzoo/UnWCWe1048dMd4luGsF45ABsUvKCzVNLDY9coDjOnMvk/l9a9mH/aJGoK5xl GCnaQY8+QdWo2kqO0nkoUG9cCXFP5tEGis48aPbVIaWXLYTxO2t133JaA6w0xCdXB4Lh4Cja9O91 DenpzutYq0Nju5AQqoAOsSXP55bwg0cMPuYkK8hsghEDX5qR6ST2LKHl6bSxzr/lukNhU2EL4GN2 un9wPqCh5SkkotdS1GshZTTsdrOUFu1pkAe5z5cDASB5GSZVCFY6HBsyDl8AJNwRfAFubPePIs1y cp8Vo/V0Phvl63wyKmZkPiJpcV9MSV7kq/XPADDNy1bUNVcPQvGT9NL871p7HIJBNFF8qK9wMckm kfsVendNksAvdukFyU54mEQpugrPQ8xxNkJj36gaaNPSUyGHfXINP1YZanD6j1WJMgidHxS00fUz qMBqaBJMIrwZsGm1/Y5RD/NXYfdtRy3HSL5ToKQizfMwsNHIJ7MMDHvp2Vx6qGKQqsIeo2G79MOQ 74wV2xZuSmNhlL4D9TUiCiMoc0B11CzMWGRwfA/CEF/aMer3q7X4BQAA//8DAFBLAwQUAAYACAAA ACEA+OpZH9wAAAAPAQAADwAAAGRycy9kb3ducmV2LnhtbExPy07DMBC8I/UfrK3EjTqplCqEOFUB IfUGtPS+tZckamxHsduEv2dzgtvM7mge5XaynbjREFrvFKSrBAQ57U3ragVfx7eHHESI6Ax23pGC HwqwrRZ3JRbGj+6TbodYCzZxoUAFTYx9IWXQDVkMK9+T49+3HyxGpkMtzYAjm9tOrpNkIy22jhMa 7OmlIX05XC2H4Gk8vaZS75tM73eGPi7P76NS98tp9wQi0hT/xDDX5+pQcaezvzoTRMd8nWcZaxkl m5RnzZpHzgRxnm85I1mV8v+O6hcAAP//AwBQSwECLQAUAAYACAAAACEAtoM4kv4AAADhAQAAEwAA AAAAAAAAAAAAAAAAAAAAW0NvbnRlbnRfVHlwZXNdLnhtbFBLAQItABQABgAIAAAAIQA4/SH/1gAA AJQBAAALAAAAAAAAAAAAAAAAAC8BAABfcmVscy8ucmVsc1BLAQItABQABgAIAAAAIQDSAzWxgQIA AP0EAAAOAAAAAAAAAAAAAAAAAC4CAABkcnMvZTJvRG9jLnhtbFBLAQItABQABgAIAAAAIQD46lkf 3AAAAA8BAAAPAAAAAAAAAAAAAAAAANsEAABkcnMvZG93bnJldi54bWxQSwUGAAAAAAQABADzAAAA 5AUAAAAA " fillcolor="#00b4c1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20402B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0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6347460</wp:posOffset>
              </wp:positionV>
              <wp:extent cx="3276600" cy="129540"/>
              <wp:effectExtent l="0" t="0" r="0" b="381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 xml:space="preserve">OpenChainプロジェクト - The Linux </w:t>
                          </w:r>
                          <w:del w:id="55" w:author="Masahiro Date" w:date="2017-06-21T10:37:00Z">
                            <w:r w:rsidDel="0020402B">
                              <w:rPr>
                                <w:color w:val="888888"/>
                                <w:sz w:val="24"/>
                              </w:rPr>
                              <w:delText>Foundation</w:delText>
                            </w:r>
                          </w:del>
                          <w:ins w:id="56" w:author="Masahiro Date" w:date="2017-06-21T10:37:00Z">
                            <w:r w:rsidR="0020402B">
                              <w:rPr>
                                <w:color w:val="888888"/>
                                <w:sz w:val="24"/>
                              </w:rPr>
                              <w:t>Foundation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376.2pt;margin-top:499.8pt;width:258pt;height:10.2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9BswIAALI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 xml:space="preserve">OpenChainプロジェクト - The Linux </w:t>
                    </w:r>
                    <w:del w:id="57" w:author="Masahiro Date" w:date="2017-06-21T10:37:00Z">
                      <w:r w:rsidDel="0020402B">
                        <w:rPr>
                          <w:color w:val="888888"/>
                          <w:sz w:val="24"/>
                        </w:rPr>
                        <w:delText>Foundation</w:delText>
                      </w:r>
                    </w:del>
                    <w:ins w:id="58" w:author="Masahiro Date" w:date="2017-06-21T10:37:00Z">
                      <w:r w:rsidR="0020402B">
                        <w:rPr>
                          <w:color w:val="888888"/>
                          <w:sz w:val="24"/>
                        </w:rPr>
                        <w:t>Foundation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w14:anchorId="6CACDAE3" id="Rectangle 16" o:spid="_x0000_s1026" style="position:absolute;left:0;text-align:left;margin-left:0;margin-top:530.5pt;width:317.25pt;height:9.5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+S7jgQIAAP0EAAAOAAAAZHJzL2Uyb0RvYy54bWysVNuO2yAQfa/Uf0C8Z32RncTWOqvsJVWl bbvqth9AAMeoGCiQONtV/70DTtJs24eqqh8wMMNwzswZLq/2vUQ7bp3QqsHZRYoRV1QzoTYN/vxp NZlj5DxRjEiteIOfuMNXi9evLgdT81x3WjJuEQRRrh5MgzvvTZ0kjna8J+5CG67A2GrbEw9Lu0mY JQNE72WSp+k0GbRlxmrKnYPd29GIFzF+23LqP7St4x7JBgM2H0cbx3UYk8UlqTeWmE7QAwzyDyh6 IhRcegp1SzxBWyt+C9ULarXTrb+guk902wrKIwdgk6W/sHnsiOGRCyTHmVOa3P8LS9/vHiwSrME5 pEeRHmr0EbJG1EZylE1DggbjavB7NA82UHTmXtMvDil904EbX1qrh44TBrCy4J+8OBAWDo6i9fBO MwhPtl7HXO1b24eAkAW0jyV5OpWE7z2isFmkeZXOSowo2LI8nZaxZgmpj6eNdf4N1z0KkwZbAB+j k9298wENqY8uEb2Wgq2ElHFhN+sbadGOgDzupuUyX0YCQPLcTargrHQ4NkYcdwAk3BFsAW4s93OV 5UV6nVeT1XQ+mxSropxUs3Q+SbPqupqmRVXcrr4HgFlRd4Ixru6F4kfpZcXflfbQBKNoovjQ0OCq zMvI/QV6d04yjd+fSPbCQydK0Td4fnIidSjsnWJAm9SeCDnOk5fwY5YhB8d/zEqUQaj8qKC1Zk+g AquhSCA1eDNg0mn7DaMB+q/B7uuWWI6RfKtASVVWFKFh46IoZ0Ge9tyyPrcQRSFUgz1G4/TGj02+ NVZsOrgpi4lRegnqa0UURlDmiOqgWeixyODwHoQmPl9Hr5+v1uIHAAAA//8DAFBLAwQUAAYACAAA ACEADqW69doAAAAKAQAADwAAAGRycy9kb3ducmV2LnhtbEyPwU7DMBBE70j8g7VI3KjdAlYV4lQI iQ9oiOjVjbeJIV5HsdOGv2d7gtvuzGr2TblbwiDOOCUfycB6pUAgtdF56gw0H+8PWxApW3J2iIQG fjDBrrq9KW3h4oX2eK5zJziEUmEN9DmPhZSp7THYtIojEnunOAWbeZ066SZ74fAwyI1SWgbriT/0 dsS3Htvveg4GvqyvqWu03pwOs3JeL58N7o25v1teX0BkXPLfMVzxGR0qZjrGmVwSgwEukllVes0T +/rx6RnE8SptlQJZlfJ/heoXAAD//wMAUEsBAi0AFAAGAAgAAAAhALaDOJL+AAAA4QEAABMAAAAA AAAAAAAAAAAAAAAAAFtDb250ZW50X1R5cGVzXS54bWxQSwECLQAUAAYACAAAACEAOP0h/9YAAACU AQAACwAAAAAAAAAAAAAAAAAvAQAAX3JlbHMvLnJlbHNQSwECLQAUAAYACAAAACEAmvku44ECAAD9 BAAADgAAAAAAAAAAAAAAAAAuAgAAZHJzL2Uyb0RvYy54bWxQSwECLQAUAAYACAAAACEADqW69doA AAAKAQAADwAAAAAAAAAAAAAAAADbBAAAZHJzL2Rvd25yZXYueG1sUEsFBgAAAAAEAAQA8wAAAOIF AAAAAA== " fillcolor="#e65a2a" stroked="f">
              <w10:wrap anchorx="page" anchory="page"/>
            </v:rect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528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w14:anchorId="7B7000CC" id="Rectangle 15" o:spid="_x0000_s1026" style="position:absolute;left:0;text-align:left;margin-left:321.4pt;margin-top:530.5pt;width:317.25pt;height:9.5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ToKLgAIAAP0EAAAOAAAAZHJzL2Uyb0RvYy54bWysVMGO0zAQvSPxD5bv3ThR0jbRpqvdLUVI C6xY+AA3dhoLxza223RB/Dtjpy0tcECIHlxPZjx+b+aNr2/2vUQ7bp3QqsbpFcGIq0YzoTY1/vRx NZlj5DxVjEqteI2fucM3i5cvrgdT8Ux3WjJuESRRrhpMjTvvTZUkrul4T92VNlyBs9W2px5Mu0mY pQNk72WSETJNBm2ZsbrhzsHX5ejEi5i/bXnj37et4x7JGgM2H1cb13VYk8U1rTaWmk40Bxj0H1D0 VCi49JRqST1FWyt+S9WLxmqnW3/V6D7RbSsaHjkAm5T8wuapo4ZHLlAcZ05lcv8vbfNu92iRYNC7 EiNFe+jRB6gaVRvJUVqEAg3GVRD3ZB5toOjMg24+O6T0fQdh/NZaPXScMoCVhvjk4kAwHBxF6+Gt ZpCebr2Otdq3tg8JoQpoH1vyfGoJ33vUwMecZCWZFRg14EszMi1izxJaHU8b6/xrrnsUNjW2AD5m p7sH5wMaWh1DInotBVsJKaNhN+t7adGOBnmQeV4uIwEgeR4mVQhWOhwbM45fACTcEXwBbmz3tzLN cnKXlZPVdD6b5Ku8mJQzMp+QtLwrpyQv8+XqewCY5lUnGOPqQSh+lF6a/11rD0MwiiaKDw01Lous iNwv0LtLkgR+fyLZCw+TKEVf43mIOcxGaOwrxYA2rTwVctwnl/BjlaEGx/9YlSiD0PlRQWvNnkEF VkOTYBLhzYBNp+1XjAaYvxq7L1tqOUbyjQIllWmeh4GNRl7MMjDsuWd97qGqgVQ19hiN23s/DvnW WLHp4KY0FkbpW1BfK6IwgjJHVAfNwoxFBof3IAzxuR2jfr5aix8AAAD//wMAUEsDBBQABgAIAAAA IQDVLDbH3QAAAA4BAAAPAAAAZHJzL2Rvd25yZXYueG1sTI/BTsMwEETvSPyDtUjcqN20SqMQp0KI Hji29APceBNHxOsodtvw92xOcNyZ0eybaj/7Qdxwin0gDeuVAoHUBNtTp+H8dXgpQMRkyJohEGr4 wQj7+vGhMqUNdzri7ZQ6wSUUS6PBpTSWUsbGoTdxFUYk9toweZP4nDppJ3Pncj/ITKlcetMTf3Bm xHeHzffp6jV4GVvns21LffMpPzY4F8PhqPXz0/z2CiLhnP7CsOAzOtTMdAlXslEMGvJtxuiJDZWv edUSyXa7DYjLohVKgawr+X9G/QsAAP//AwBQSwECLQAUAAYACAAAACEAtoM4kv4AAADhAQAAEwAA AAAAAAAAAAAAAAAAAAAAW0NvbnRlbnRfVHlwZXNdLnhtbFBLAQItABQABgAIAAAAIQA4/SH/1gAA AJQBAAALAAAAAAAAAAAAAAAAAC8BAABfcmVscy8ucmVsc1BLAQItABQABgAIAAAAIQAGToKLgAIA AP0EAAAOAAAAAAAAAAAAAAAAAC4CAABkcnMvZTJvRG9jLnhtbFBLAQItABQABgAIAAAAIQDVLDbH 3QAAAA4BAAAPAAAAAAAAAAAAAAAAANoEAABkcnMvZG93bnJldi54bWxQSwUGAAAAAAQABADzAAAA 5AUAAAAA " fillcolor="#00849d" stroked="f">
              <w10:wrap anchorx="page" anchory="page"/>
            </v:rect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552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w14:anchorId="0DCA9F55" id="Rectangle 14" o:spid="_x0000_s1026" style="position:absolute;left:0;text-align:left;margin-left:642.75pt;margin-top:530.5pt;width:317.25pt;height:9.5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rjXcgQIAAP0EAAAOAAAAZHJzL2Uyb0RvYy54bWysVNuO0zAQfUfiHyy/t3Gi9JJo09VuSxHS AisWPsC1ncbCsYPtNl0Q/87YaUu7vCBEH1xPZjw+Z+aMb24PrUJ7YZ00usLpmGAkNDNc6m2Fv3xe j+YYOU81p8poUeFn4fDt4vWrm74rRWYao7iwCJJoV/ZdhRvvuzJJHGtES93YdEKDsza2pR5Mu024 pT1kb1WSETJNemN5Zw0TzsHX1eDEi5i/rgXzH+vaCY9UhQGbj6uN6yasyeKGlltLu0ayIwz6Dyha KjVcek61op6inZV/pGols8aZ2o+ZaRNT15KJyAHYpOQFm6eGdiJygeK47lwm9//Ssg/7R4skh95B pzRtoUefoGpUb5VAaR4K1HeuhLin7tEGiq57MOyrQ9osGwgTd9aavhGUA6w0xCdXB4Lh4Cja9O8N h/R0502s1aG2bUgIVUCH2JLnc0vEwSMGH3OSFWQ2wYiBL83IdBJ7ltDydLqzzr8VpkVhU2EL4GN2 un9wPqCh5SkkojdK8rVUKhp2u1kqi/Y0yIPc58uBAJC8DFM6BGsTjg0Zhy8AEu4IvgA3tvtHkWY5 uc+K0Xo6n43ydT4ZFTMyH5G0uC+mJC/y1fpnAJjmZSM5F/pBanGSXpr/XWuPQzCIJooP9RUuJtkk cr9C765JEvjFLr0g2UoPk6hkW+F5iDnORmjsG82BNi09lWrYJ9fwY5WhBqf/WJUog9D5QUEbw59B BdZAk2AS4c2ATWPsd4x6mL8Ku287agVG6p0GJRVpnoeBjUY+mWVg2EvP5tJDNYNUFfYYDdulH4Z8 11m5beCmNBZGmztQXy2jMIIyB1RHzcKMRQbH9yAM8aUdo36/WotfAAAA//8DAFBLAwQUAAYACAAA ACEA+OpZH9wAAAAPAQAADwAAAGRycy9kb3ducmV2LnhtbExPy07DMBC8I/UfrK3EjTqplCqEOFUB IfUGtPS+tZckamxHsduEv2dzgtvM7mge5XaynbjREFrvFKSrBAQ57U3ragVfx7eHHESI6Ax23pGC HwqwrRZ3JRbGj+6TbodYCzZxoUAFTYx9IWXQDVkMK9+T49+3HyxGpkMtzYAjm9tOrpNkIy22jhMa 7OmlIX05XC2H4Gk8vaZS75tM73eGPi7P76NS98tp9wQi0hT/xDDX5+pQcaezvzoTRMd8nWcZaxkl m5RnzZpHzgRxnm85I1mV8v+O6hcAAP//AwBQSwECLQAUAAYACAAAACEAtoM4kv4AAADhAQAAEwAA AAAAAAAAAAAAAAAAAAAAW0NvbnRlbnRfVHlwZXNdLnhtbFBLAQItABQABgAIAAAAIQA4/SH/1gAA AJQBAAALAAAAAAAAAAAAAAAAAC8BAABfcmVscy8ucmVsc1BLAQItABQABgAIAAAAIQAyrjXcgQIA AP0EAAAOAAAAAAAAAAAAAAAAAC4CAABkcnMvZTJvRG9jLnhtbFBLAQItABQABgAIAAAAIQD46lkf 3AAAAA8BAAAPAAAAAAAAAAAAAAAAANsEAABkcnMvZG93bnJldi54bWxQSwUGAAAAAAQABADzAAAA 5AUAAAAA " fillcolor="#00b4c1" stroked="f">
              <w10:wrap anchorx="page" anchory="page"/>
            </v:rect>
          </w:pict>
        </mc:Fallback>
      </mc:AlternateContent>
    </w:r>
    <w:r w:rsidR="0004644A">
      <w:rPr>
        <w:noProof/>
        <w:lang w:eastAsia="ja-JP"/>
      </w:rPr>
      <w:drawing>
        <wp:anchor distT="0" distB="0" distL="0" distR="0" simplePos="0" relativeHeight="268428551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2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2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 id="Text Box 12" o:spid="_x0000_s1031" type="#_x0000_t202" style="position:absolute;margin-left:694.25pt;margin-top:499.75pt;width:26.3pt;height:14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uafZtAIAALEFAAAOAAAAZHJzL2Uyb0RvYy54bWysVNtunDAQfa/Uf7D8TriEvYDCRsmyVJXS i5T0A7xgFqvGprZ3IY367x2bZTeXl6otD9Zgj4/nzJyZq+uh5ehAlWZSZDi8CDCiopQVE7sMf3so vCVG2hBRES4FzfAj1fh69f7dVd+lNJKN5BVVCECETvsuw40xXer7umxoS/SF7KiAw1qqlhj4VTu/ UqQH9Jb7URDM/V6qqlOypFrDbj4e4pXDr2tami91ralBPMMQm3GrcuvWrv7qiqQ7RbqGlccwyF9E 0RIm4NETVE4MQXvF3kC1rFRSy9pclLL1ZV2zkjoOwCYMXrG5b0hHHRdIju5OadL/D7b8fPiqEKug dnOMBGmhRg90MOhWDiiMbH76Tqfgdt+BoxlgH3wdV93dyfK7RkKuGyJ29EYp2TeUVBBfaG/6z66O ONqCbPtPsoJ3yN5IBzTUqrXJg3QgQIc6PZ5qY2MpYfPyMoYEYVTCUbhYLANXO5+k0+VOafOByhZZ I8MKSu/AyeFOGxsMSScX+5aQBePclZ+LFxvgOO7A03DVntkgXDWfkiDZLDfL2Iuj+caLgzz3bop1 7M2LcDHLL/P1Og9/2XfDOG1YVVFhn5mUFcZ/VrmjxkdNnLSlJWeVhbMhabXbrrlCBwLKLtznUg4n Zzf/ZRguCcDlFaUwioPbKPGK+XLhxUU885JFsPSCMLlN5kGcxHnxktIdE/TfKaE+w8ksmo1aOgf9 ilvgvrfcSNoyA7ODszbDIAf4rBNJrQI3onK2IYyP9rNU2PDPqYByT4V2erUSHcVqhu3gWuPUBltZ PYKAlQSBgRZh7oHRSPUTox5mSIb1jz1RFCP+UUAT2IEzGWoytpNBRAlXM2wwGs21GQfTvlNs1wDy 2GZC3kCj1MyJ2HbUGMWxvWAuOC7HGWYHz/N/53WetKvfAAAA//8DAFBLAwQUAAYACAAAACEAS3i2 weIAAAAOAQAADwAAAGRycy9kb3ducmV2LnhtbEyPwU7DMBBE70j8g7WVuFE7pS1JGqeqEJyQUNNw 4OjEbhI1XofYbcPfsz3BbUb7NDuTbSfbs4sZfedQQjQXwAzWTnfYSPgs3x5jYD4o1Kp3aCT8GA/b /P4uU6l2VyzM5RAaRiHoUyWhDWFIOfd1a6zyczcYpNvRjVYFsmPD9aiuFG57vhBiza3qkD60ajAv ralPh7OVsPvC4rX7/qj2xbHoyjIR+L4+Sfkwm3YbYMFM4Q+GW32qDjl1qtwZtWc9+ac4XhErIUkS EjdkuYwiYBUpsXheAc8z/n9G/gsAAP//AwBQSwECLQAUAAYACAAAACEAtoM4kv4AAADhAQAAEwAA AAAAAAAAAAAAAAAAAAAAW0NvbnRlbnRfVHlwZXNdLnhtbFBLAQItABQABgAIAAAAIQA4/SH/1gAA AJQBAAALAAAAAAAAAAAAAAAAAC8BAABfcmVscy8ucmVsc1BLAQItABQABgAIAAAAIQBQuafZtAIA ALEFAAAOAAAAAAAAAAAAAAAAAC4CAABkcnMvZTJvRG9jLnhtbFBLAQItABQABgAIAAAAIQBLeLbB 4gAAAA4BAAAPAAAAAAAAAAAAAAAAAA4FAABkcnMvZG93bnJldi54bWxQSwUGAAAAAAQABADzAAAA HQYAAAAA 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 xml:space="preserve"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48" behindDoc="1" locked="0" layoutInCell="1" allowOverlap="1">
              <wp:simplePos x="0" y="0"/>
              <wp:positionH relativeFrom="page">
                <wp:posOffset>11165205</wp:posOffset>
              </wp:positionH>
              <wp:positionV relativeFrom="page">
                <wp:posOffset>6346825</wp:posOffset>
              </wp:positionV>
              <wp:extent cx="128270" cy="177800"/>
              <wp:effectExtent l="1905" t="3175" r="3175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6007">
                            <w:rPr>
                              <w:noProof/>
                              <w:color w:val="888888"/>
                              <w:sz w:val="2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margin-left:879.15pt;margin-top:499.75pt;width:10.1pt;height:14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iswIAALE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6007">
                      <w:rPr>
                        <w:noProof/>
                        <w:color w:val="888888"/>
                        <w:sz w:val="2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4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OpenChainプロジェクト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376.2pt;margin-top:499.9pt;width:207.3pt;height:14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6PPatAIAALEFAAAOAAAAZHJzL2Uyb0RvYy54bWysVG1vmzAQ/j5p/8Hyd8pLCQkopGpDmCZ1 L1K7H+CACdbAZrYT6Kr9951NSNr0y7SND9Zhn5977u7xLW+GtkEHKhUTPMX+lYcR5YUoGd+l+Ntj 7iwwUprwkjSC0xQ/UYVvVu/fLfsuoYGoRVNSiQCEq6TvUlxr3SWuq4qatkRdiY5yOKyEbImGX7lz S0l6QG8bN/C8yO2FLDspCqoU7GbjIV5Z/Kqihf5SVYpq1KQYuGm7SrtuzequliTZSdLVrDjSIH/B oiWMQ9ATVEY0QXvJ3kC1rJBCiUpfFaJ1RVWxgtocIBvfu8jmoSYdtblAcVR3KpP6f7DF58NXiViZ 4ggjTlpo0SMdNLoTA7o21ek7lYDTQwdueoBt6LLNVHX3oviuEBfrmvAdvZVS9DUlJbDzzU33xdUR RxmQbf9JlBCG7LWwQEMlW1M6KAYCdOjS06kzhkoBm0F0Hcx9OCrgzJ/PF55tnUuS6XYnlf5ARYuM kWIJnbfo5HCvtGFDksnFBOMiZ01ju9/wVxvgOO5AbLhqzgwL28zn2Is3i80idMIg2jihl2XObb4O nSj357PsOluvM/+XieuHSc3KknITZhKWH/5Z444SHyVxkpYSDSsNnKGk5G67biQ6EBB2bj9bczg5 u7mvadgiQC4XKflB6N0FsZNHi7kT5uHMiefewvH8+C6OvDAOs/x1SveM039PCfUpjmfBbBTTmfRF bp793uZGkpZpGB0Na1MMcoDPOJHESHDDS2trwprRflEKQ/9cCmj31GgrWKPRUa162A72ZfhWzkbN W1E+gYSlAIWBGGHugVEL+ROjHmZIitWPPZEUo+Yjh2dgBs5kyMnYTgbhBVxNscZoNNd6HEz7TrJd DcjjQ+PiFp5KxayKzyyODwzmgk3mOMPM4Hn5b73Ok3b1GwAA//8DAFBLAwQUAAYACAAAACEATSYP H+IAAAANAQAADwAAAGRycy9kb3ducmV2LnhtbEyPwU7DMAyG70h7h8iTuLF0FbRraTpNCE5IiK4c OKZN1kZrnNJkW3l7vNO42fKn399fbGc7sLOevHEoYL2KgGlsnTLYCfiq3x42wHyQqOTgUAv41R62 5eKukLlyF6z0eR86RiHocymgD2HMOfdtr630KzdqpNvBTVYGWqeOq0leKNwOPI6ihFtpkD70ctQv vW6P+5MVsPvG6tX8fDSf1aEydZ1F+J4chbhfzrtnYEHP4QbDVZ/UoSSnxp1QeTYISJ/iR0IFZFlG Ha7EOkmpXkNTFKcb4GXB/7co/wAAAP//AwBQSwECLQAUAAYACAAAACEAtoM4kv4AAADhAQAAEwAA AAAAAAAAAAAAAAAAAAAAW0NvbnRlbnRfVHlwZXNdLnhtbFBLAQItABQABgAIAAAAIQA4/SH/1gAA AJQBAAALAAAAAAAAAAAAAAAAAC8BAABfcmVscy8ucmVsc1BLAQItABQABgAIAAAAIQCf6PPatAIA ALEFAAAOAAAAAAAAAAAAAAAAAC4CAABkcnMvZTJvRG9jLnhtbFBLAQItABQABgAIAAAAIQBNJg8f 4gAAAA0BAAAPAAAAAAAAAAAAAAAAAA4FAABkcnMvZG93bnJldi54bWxQSwUGAAAAAAQABADzAAAA HQYAAAAA 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 xml:space="preserve"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6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 id="Text Box 2" o:spid="_x0000_s1041" type="#_x0000_t202" style="position:absolute;margin-left:694.25pt;margin-top:499.75pt;width:26.3pt;height:14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aLBztAIAALAFAAAOAAAAZHJzL2Uyb0RvYy54bWysVNtunDAQfa/Uf7D8TriEvYDCRsmyVJXS i5T0A7xgFqvGprZ3IY367x2bZTeXl6otD9Zgj4/nzJyZq+uh5ehAlWZSZDi8CDCiopQVE7sMf3so vCVG2hBRES4FzfAj1fh69f7dVd+lNJKN5BVVCECETvsuw40xXer7umxoS/SF7KiAw1qqlhj4VTu/ UqQH9Jb7URDM/V6qqlOypFrDbj4e4pXDr2tami91ralBPMMQm3GrcuvWrv7qiqQ7RbqGlccwyF9E 0RIm4NETVE4MQXvF3kC1rFRSy9pclLL1ZV2zkjoOwCYMXrG5b0hHHRdIju5OadL/D7b8fPiqEKsy HGMkSAsleqCDQbdyQJHNTt/pFJzuO3AzA2xDlR1T3d3J8rtGQq4bInb0RinZN5RUEF1ob/rPro44 2oJs+0+ygmfI3kgHNNSqtamDZCBAhyo9nipjQylh8/IyhvRgVMJRuFgsA1c5n6TT5U5p84HKFlkj wwoK78DJ4U4bGwxJJxf7lpAF49wVn4sXG+A47sDTcNWe2SBcLZ+SINksN8vYi6P5xouDPPduinXs zYtwMcsv8/U6D3/Zd8M4bVhVUWGfmXQVxn9Wt6PCR0WclKUlZ5WFsyFptduuuUIHArou3OdSDidn N/9lGC4JwOUVpTCKg9so8Yr5cuHFRTzzkkWw9IIwuU3mQZzEefGS0h0T9N8poT7DySyajVo6B/2K W+C+t9xI2jIDk4OzNsMgB/isE0mtAjeicrYhjI/2s1TY8M+pgHJPhXZ6tRIdxWqG7eAaIzz1wVZW j6BgJUFhIEYYe2A0Uv3EqIcRkmH9Y08UxYh/FNAFdt5MhpqM7WQQUcLVDBuMRnNtxrm07xTbNYA8 9pmQN9ApNXMqti01RnHsLxgLjsxxhNm58/zfeZ0H7eo3AAAA//8DAFBLAwQUAAYACAAAACEAS3i2 weIAAAAOAQAADwAAAGRycy9kb3ducmV2LnhtbEyPwU7DMBBE70j8g7WVuFE7pS1JGqeqEJyQUNNw 4OjEbhI1XofYbcPfsz3BbUb7NDuTbSfbs4sZfedQQjQXwAzWTnfYSPgs3x5jYD4o1Kp3aCT8GA/b /P4uU6l2VyzM5RAaRiHoUyWhDWFIOfd1a6zyczcYpNvRjVYFsmPD9aiuFG57vhBiza3qkD60ajAv ralPh7OVsPvC4rX7/qj2xbHoyjIR+L4+Sfkwm3YbYMFM4Q+GW32qDjl1qtwZtWc9+ac4XhErIUkS EjdkuYwiYBUpsXheAc8z/n9G/gsAAP//AwBQSwECLQAUAAYACAAAACEAtoM4kv4AAADhAQAAEwAA AAAAAAAAAAAAAAAAAAAAW0NvbnRlbnRfVHlwZXNdLnhtbFBLAQItABQABgAIAAAAIQA4/SH/1gAA AJQBAAALAAAAAAAAAAAAAAAAAC8BAABfcmVscy8ucmVsc1BLAQItABQABgAIAAAAIQD9aLBztAIA ALAFAAAOAAAAAAAAAAAAAAAAAC4CAABkcnMvZTJvRG9jLnhtbFBLAQItABQABgAIAAAAIQBLeLbB 4gAAAA4BAAAPAAAAAAAAAAAAAAAAAA4FAABkcnMvZG93bnJldi54bWxQSwUGAAAAAAQABADzAAAA HQYAAAAA 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 xml:space="preserve"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88" behindDoc="1" locked="0" layoutInCell="1" allowOverlap="1">
              <wp:simplePos x="0" y="0"/>
              <wp:positionH relativeFrom="page">
                <wp:posOffset>11101070</wp:posOffset>
              </wp:positionH>
              <wp:positionV relativeFrom="page">
                <wp:posOffset>6346825</wp:posOffset>
              </wp:positionV>
              <wp:extent cx="179705" cy="177800"/>
              <wp:effectExtent l="444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 id="Text Box 1" o:spid="_x0000_s1042" type="#_x0000_t202" style="position:absolute;margin-left:874.1pt;margin-top:499.75pt;width:14.15pt;height:14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lS4ZsgIAALAFAAAOAAAAZHJzL2Uyb0RvYy54bWysVNtu2zAMfR+wfxD07vpS52KjTtHG8TCg uwDtPkCx5ViYLHmSErsb9u+j5DpNWgwYtulBoCSK5CEPeXU9tBwdqNJMigyHFwFGVJSyYmKX4S8P hbfESBsiKsKloBl+pBpfr96+ueq7lEaykbyiCoERodO+y3BjTJf6vi4b2hJ9ITsq4LGWqiUGjmrn V4r0YL3lfhQEc7+XquqULKnWcJuPj3jl7Nc1Lc2nutbUIJ5hiM24Xbl9a3d/dUXSnSJdw8qnMMhf RNESJsDp0VRODEF7xV6ZalmppJa1uShl68u6ZiV1GABNGLxAc9+QjjoskBzdHdOk/5/Z8uPhs0Ks ynCEkSAtlOiBDgbdygGFNjt9p1NQuu9AzQxwDVV2SHV3J8uvGgm5bojY0RulZN9QUkF07qd/8nW0 o62Rbf9BVuCG7I10hoZatTZ1kAwE1qFKj8fK2FBK63KRLIIZRiU8hYvFMnCV80k6fe6UNu+obJEV Mqyg8M44OdxpAzBAdVKxvoQsGOeu+FycXYDieAOu4at9s0G4Wv5IgmSz3CxjL47mGy8O8ty7Kdax Ny/CxSy/zNfrPPxp/YZx2rCqosK6mXgVxn9WtyeGj4w4MktLziprzoak1W675godCPC6cMsWC4I/ UfPPw3DPgOUFpDCKg9so8Yr5cuHFRTzzINVLLwiT22QexEmcF+eQ7pig/w4J9RlOZtFs5NJvsQVu vcZG0pYZmByctRkGOsAae9kycCMqV1pDGB/lk1TY8J9TARmbCu34aik6ktUM28E1Rng59cFWVo/A YCWBYUBTGHsgNFJ9x6iHEZJh/W1PFMWIvxfQBXbeTIKahO0kEFHC1wwbjEZxbca5tO8U2zVgeewz IW+gU2rmWGxbaowCINgDjAUH5mmE2blzenZaz4N29QsAAP//AwBQSwMEFAAGAAgAAAAhAL1xOFDi AAAADgEAAA8AAABkcnMvZG93bnJldi54bWxMj8FOwzAQRO9I/IO1lbhRpxFNmhCnqhCckBBpOHB0 YjexGq9D7Lbh79meym1G+zQ7U2xnO7CznrxxKGC1jIBpbJ0y2An4qt8eN8B8kKjk4FAL+NUetuX9 XSFz5S5Y6fM+dIxC0OdSQB/CmHPu215b6Zdu1Ei3g5usDGSnjqtJXijcDjyOooRbaZA+9HLUL71u j/uTFbD7xurV/Hw0n9WhMnWdRfieHIV4WMy7Z2BBz+EGw7U+VYeSOjXuhMqzgXz6tImJFZBl2RrY FUnThFRDKorTNfCy4P9nlH8AAAD//wMAUEsBAi0AFAAGAAgAAAAhALaDOJL+AAAA4QEAABMAAAAA AAAAAAAAAAAAAAAAAFtDb250ZW50X1R5cGVzXS54bWxQSwECLQAUAAYACAAAACEAOP0h/9YAAACU AQAACwAAAAAAAAAAAAAAAAAvAQAAX3JlbHMvLnJlbHNQSwECLQAUAAYACAAAACEAGZUuGbICAACw BQAADgAAAAAAAAAAAAAAAAAuAgAAZHJzL2Uyb0RvYy54bWxQSwECLQAUAAYACAAAACEAvXE4UOIA AAAOAQAADwAAAAAAAAAAAAAAAAAMBQAAZHJzL2Rvd25yZXYueG1sUEsFBgAAAAAEAAQA8wAAABsG AAAAAA== 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 xml:space="preserve"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FF5" w:rsidRDefault="002B1FF5">
      <w:r>
        <w:separator/>
      </w:r>
    </w:p>
  </w:footnote>
  <w:footnote w:type="continuationSeparator" w:id="0">
    <w:p w:rsidR="002B1FF5" w:rsidRDefault="002B1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8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943975" cy="482600"/>
              <wp:effectExtent l="0" t="0" r="3175" b="0"/>
              <wp:wrapNone/>
              <wp:docPr id="2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3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ins w:id="53" w:author="Masahiro Date" w:date="2017-06-20T10:28:00Z"/>
                              <w:rFonts w:eastAsiaTheme="minorEastAsia"/>
                              <w:color w:val="00B4C1"/>
                              <w:sz w:val="72"/>
                              <w:lang w:eastAsia="ja-JP"/>
                            </w:rPr>
                          </w:pPr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今日のソフトウェア サプライチェーン</w:t>
                          </w:r>
                        </w:p>
                        <w:p w:rsidR="0009018B" w:rsidRPr="0009018B" w:rsidRDefault="0009018B">
                          <w:pPr>
                            <w:spacing w:line="753" w:lineRule="exact"/>
                            <w:ind w:left="20"/>
                            <w:rPr>
                              <w:rFonts w:eastAsiaTheme="minorEastAsia"/>
                              <w:sz w:val="72"/>
                              <w:lang w:eastAsia="ja-JP"/>
                              <w:rPrChange w:id="54" w:author="Masahiro Date" w:date="2017-06-20T10:28:00Z">
                                <w:rPr>
                                  <w:sz w:val="72"/>
                                  <w:lang w:eastAsia="ja-JP"/>
                                </w:rPr>
                              </w:rPrChang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71.75pt;margin-top:42.6pt;width:704.25pt;height:38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ufsAIAAKs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ins w:id="55" w:author="Masahiro Date" w:date="2017-06-20T10:28:00Z"/>
                        <w:rFonts w:eastAsiaTheme="minorEastAsia"/>
                        <w:color w:val="00B4C1"/>
                        <w:sz w:val="72"/>
                        <w:lang w:eastAsia="ja-JP"/>
                      </w:rPr>
                    </w:pPr>
                    <w:r>
                      <w:rPr>
                        <w:color w:val="00B4C1"/>
                        <w:sz w:val="72"/>
                        <w:lang w:eastAsia="ja-JP"/>
                      </w:rPr>
                      <w:t>今日のソフトウェア サプライチェーン</w:t>
                    </w:r>
                  </w:p>
                  <w:p w:rsidR="0009018B" w:rsidRPr="0009018B" w:rsidRDefault="0009018B">
                    <w:pPr>
                      <w:spacing w:line="753" w:lineRule="exact"/>
                      <w:ind w:left="20"/>
                      <w:rPr>
                        <w:rFonts w:eastAsiaTheme="minorEastAsia" w:hint="eastAsia"/>
                        <w:sz w:val="72"/>
                        <w:lang w:eastAsia="ja-JP"/>
                        <w:rPrChange w:id="56" w:author="Masahiro Date" w:date="2017-06-20T10:28:00Z">
                          <w:rPr>
                            <w:sz w:val="72"/>
                            <w:lang w:eastAsia="ja-JP"/>
                          </w:rPr>
                        </w:rPrChang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7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9197975" cy="482600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7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  <w:lang w:eastAsia="ja-JP"/>
                            </w:rPr>
                          </w:pPr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OpenChainが実現するサプライチェーン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75pt;margin-top:42.6pt;width:724.25pt;height:38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7UFBtAIAALIFAAAOAAAAZHJzL2Uyb0RvYy54bWysVG1vmzAQ/j5p/8HydwpkTgKopGpDmCZ1 L1K7H+CACdbAZrYT6Kb9951NSJr2y7SND9Zhn++eu+fxXd8MbYMOTGkuRYrDqwAjJgpZcrFL8dfH 3Isw0oaKkjZSsBQ/MY1vVm/fXPddwmaylk3JFIIgQid9l+LamC7xfV3UrKX6SnZMwGElVUsN/Kqd XyraQ/S28WdBsPB7qcpOyYJpDbvZeIhXLn5VscJ8rirNDGpSDNiMW5Vbt3b1V9c02Sna1bw4wqB/ gaKlXEDSU6iMGor2ir8K1fJCSS0rc1XI1pdVxQvmaoBqwuBFNQ817ZirBZqju1Ob9P8LW3w6fFGI l8AdwUjQFjh6ZINBd3JAoetP3+kE3B46cDQD7IOvq1V397L4ppGQ65qKHbtVSvY1oyXgC21n/WdX LSM60TbItv8oS8hD90a6QEOlWts8aAeC6MDT04kbi6WAzTiMl/FyjlEBZySaLQIHzqfJdLtT2rxn skXWSLEC7l10erjXxqKhyeRikwmZ86Zx/DfiYgMcxx3IDVftmUXh6PwZB/Em2kTEI7PFxiNBlnm3 +Zp4izxczrN32Xqdhb9s3pAkNS9LJmyaSVoh+TPqjiIfRXESl5YNL204C0mr3XbdKHSgIO3cfa7n cHJ28y9huCZALS9KCmckuJvFXr6Ilh7JydyLl0HkBWF8Fy8CEpMsvyzpngv27yWhHmidz+ajmM6g X9QWuO91bTRpuYHh0fA2xdHJiSZWghtROmoN5c1oP2uFhX9uBdA9Ee0EazU6qtUM28G9DWKzW/1u ZfkEClYSBAYyhcEHRi3VD4x6GCIp1t/3VDGMmg8CXoGdOJOhJmM7GVQUcDXFBqPRXJtxMu07xXc1 RB7fmZC38FIq7kR8RnF8XzAYXC3HIWYnz/N/53UetavfAAAA//8DAFBLAwQUAAYACAAAACEAKGyx hd8AAAALAQAADwAAAGRycy9kb3ducmV2LnhtbEyPTU+DQBCG7yb+h82YeLNLUUiLLE1j9GRipHjw uMAUNmVnkd22+O+dnupt3syT9yPfzHYQJ5y8caRguYhAIDWuNdQp+KreHlYgfNDU6sERKvhFD5vi 9ibXWevOVOJpFzrBJuQzraAPYcyk9E2PVvuFG5H4t3eT1YHl1Ml20mc2t4OMoyiVVhvihF6P+NJj c9gdrYLtN5Wv5uej/iz3pamqdUTv6UGp+7t5+wwi4ByuMFzqc3UouFPtjtR6MbB+ekwYVbBKYhAX IFnHvK7mK13GIItc/t9Q/AEAAP//AwBQSwECLQAUAAYACAAAACEAtoM4kv4AAADhAQAAEwAAAAAA AAAAAAAAAAAAAAAAW0NvbnRlbnRfVHlwZXNdLnhtbFBLAQItABQABgAIAAAAIQA4/SH/1gAAAJQB AAALAAAAAAAAAAAAAAAAAC8BAABfcmVscy8ucmVsc1BLAQItABQABgAIAAAAIQAX7UFBtAIAALIF AAAOAAAAAAAAAAAAAAAAAC4CAABkcnMvZTJvRG9jLnhtbFBLAQItABQABgAIAAAAIQAobLGF3wAA AAsBAAAPAAAAAAAAAAAAAAAAAA4FAABkcnMvZG93bnJldi54bWxQSwUGAAAAAAQABADzAAAAGgYA AAAA 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 xml:space="preserve">The OpenChain-Enabled Supply Chain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9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169275" cy="48260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92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  <w:lang w:eastAsia="ja-JP"/>
                            </w:rPr>
                          </w:pPr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OpenChainプロジェクト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71.75pt;margin-top:42.6pt;width:643.25pt;height:38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4THrswIAALEFAAAOAAAAZHJzL2Uyb0RvYy54bWysVNuOmzAQfa/Uf7D8znJZQgAtWe2GUFXa XqTdfoADJlgFm9pOYLvqv3dsQrKXl6otD9Zgj49n5pyZq+uxa9GBSsUEz7B/4WFEeSkqxncZ/vZQ ODFGShNekVZwmuFHqvD16v27q6FPaSAa0VZUIgDhKh36DDda96nrqrKhHVEXoqccDmshO6LhV+7c SpIB0LvWDTwvcgchq16KkioFu/l0iFcWv65pqb/UtaIatRmG2LRdpV23ZnVXVyTdSdI3rDyGQf4i io4wDo+eoHKiCdpL9gaqY6UUStT6ohSdK+qaldTmANn43qts7hvSU5sLFEf1pzKp/wdbfj58lYhV wN0lRpx0wNEDHTW6FSNKTHmGXqXgdd+Dnx5hG1xtqqq/E+V3hbhYN4Tv6I2UYmgoqSA839x0n12d cJQB2Q6fRAXPkL0WFmisZWdqB9VAgA40PZ6oMaGUsBn7URIsFxiVcBbGQeRZ7lySzrd7qfQHKjpk jAxLoN6ik8Od0iYaks4u5jEuCta2lv6Wv9gAx2kH3oar5sxEYdl8SrxkE2/i0AmDaOOEXp47N8U6 dKLCXy7yy3y9zv1f5l0/TBtWVZSbZ2Zl+eGfMXfU+KSJk7aUaFll4ExISu6261aiAwFlF/azNYeT s5v7MgxbBMjlVUp+EHq3QeIUUbx0wiJcOMnSix3PT26TyAuTMC9epnTHOP33lNCQ4WQRLCYxnYN+ lZtnv7e5kbRjGmZHyzqQx8mJpEaCG15ZajVh7WQ/K4UJ/1wKoHsm2grWaHRSqx63o22NxdwHW1E9 goKlAIGBTGHugdEI+ROjAWZIhtWPPZEUo/Yjhy4wA2c25GxsZ4PwEq5mWGM0mWs9DaZ9L9muAeSp z7i4gU6pmRWxaakpimN/wVywuRxnmBk8z/+t13nSrn4DAAD//wMAUEsDBBQABgAIAAAAIQCg7u4N 4AAAAAsBAAAPAAAAZHJzL2Rvd25yZXYueG1sTI89T8MwEIZ3JP6DdUhs1G7aRm0ap6oQTEiINAyM TuwmVuNziN02/HuuE2z36h69H/lucj27mDFYjxLmMwHMYOO1xVbCZ/X6tAYWokKteo9Gwo8JsCvu 73KVaX/F0lwOsWVkgiFTEroYh4zz0HTGqTDzg0H6Hf3oVCQ5tlyP6krmrueJECl3yiIldGowz51p Toezk7D/wvLFfr/XH+WxtFW1EfiWnqR8fJj2W2DRTPEPhlt9qg4Fdar9GXVgPenlYkWohPUqAXYD lgtB62q60nkCvMj5/w3FLwAAAP//AwBQSwECLQAUAAYACAAAACEAtoM4kv4AAADhAQAAEwAAAAAA AAAAAAAAAAAAAAAAW0NvbnRlbnRfVHlwZXNdLnhtbFBLAQItABQABgAIAAAAIQA4/SH/1gAAAJQB AAALAAAAAAAAAAAAAAAAAC8BAABfcmVscy8ucmVsc1BLAQItABQABgAIAAAAIQAo4THrswIAALEF AAAOAAAAAAAAAAAAAAAAAC4CAABkcnMvZTJvRG9jLnhtbFBLAQItABQABgAIAAAAIQCg7u4N4AAA AAsBAAAPAAAAAAAAAAAAAAAAAA0FAABkcnMvZG93bnJldi54bWxQSwUGAAAAAAQABADzAAAAGgYA AAAA 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 xml:space="preserve">The OpenChain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2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563235" cy="584200"/>
              <wp:effectExtent l="0" t="3810" r="2540" b="254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OpenChain仕様書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.75pt;margin-top:65.55pt;width:438.05pt;height:46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fskMrwIAALEFAAAOAAAAZHJzL2Uyb0RvYy54bWysVO1umzAU/T9p72D5P+WjQAGVVG0I06Tu Q2r3AA6YYA1sZjsh3bR337UJadJq0rSNH9bFvj734xzf65t936EdlYoJnmP/wsOI8krUjG9y/OWx dBKMlCa8Jp3gNMdPVOGbxds31+OQ0UC0oqupRADCVTYOOW61HjLXVVVLe6IuxEA5HDZC9kTDr9y4 tSQjoPedG3he7I5C1oMUFVUKdovpEC8sftPQSn9qGkU16nIMuWm7Sruuzeourkm2kWRoWXVIg/xF Fj1hHIIeoQqiCdpK9gqqZ5UUSjT6ohK9K5qGVdTWANX43otqHloyUFsLNEcNxzap/wdbfdx9lojV wF2AESc9cPRI9xrdiT1KTHvGQWXg9TCAn97DNrjaUtVwL6qvCnGxbAnf0FspxdhSUkN6vrnpnlyd cJQBWY8fRA1hyFYLC7RvZG96B91AgA40PR2pMalUsBlF8WVwGWFUwVmUhMC9DUGy+fYglX5HRY+M kWMJ1Ft0srtX2mRDstnFBOOiZF1n6e/42QY4TjsQG66aM5OFZfNH6qWrZJWEThjEKyf0isK5LZeh E5f+VVRcFstl4f80cf0wa1ldU27CzMrywz9j7qDxSRNHbSnRsdrAmZSU3KyXnUQ7Asou7XdoyImb e56GbQLU8qIkPwi9uyB1yji5csIyjJz0ykscz0/v0tgL07Aoz0u6Z5z+e0lozHEaBdEkpt/W5tnv dW0k65mG2dGxPsfJ0YlkRoIrXltqNWHdZJ+0wqT/3AqgeybaCtZodFKr3q/39mnEJroR81rUT6Bg KUBgIFOYe2C0Qn7HaIQZkmP1bUskxah7z+EVmIEzG3I21rNBeAVXc6wxmsylngbTdpBs0wLy9M64 uIWX0jAr4ucsDu8L5oKt5TDDzOA5/bdez5N28QsAAP//AwBQSwMEFAAGAAgAAAAhADFBlwrgAAAA DAEAAA8AAABkcnMvZG93bnJldi54bWxMj8FOwzAMhu9IvENkJG4saQsVK02nCcEJCdGVA8e0ydpo jVOabCtvj3eCm3/50+/P5WZxIzuZOViPEpKVAGaw89piL+Gzeb17BBaiQq1Gj0bCjwmwqa6vSlVo f8banHaxZ1SCoVAShhingvPQDcapsPKTQdrt/exUpDj3XM/qTOVu5KkQOXfKIl0Y1GSeB9Mddkcn YfuF9Yv9fm8/6n1tm2Yt8C0/SHl7s2yfgEWzxD8YLvqkDhU5tf6IOrCR8n32QCgNWZIAuxAiWefA WglpmiXAq5L/f6L6BQAA//8DAFBLAQItABQABgAIAAAAIQC2gziS/gAAAOEBAAATAAAAAAAAAAAA AAAAAAAAAABbQ29udGVudF9UeXBlc10ueG1sUEsBAi0AFAAGAAgAAAAhADj9If/WAAAAlAEAAAsA AAAAAAAAAAAAAAAALwEAAF9yZWxzLy5yZWxzUEsBAi0AFAAGAAgAAAAhADN+yQyvAgAAsQUAAA4A AAAAAAAAAAAAAAAALgIAAGRycy9lMm9Eb2MueG1sUEsBAi0AFAAGAAgAAAAhADFBlwrgAAAADAEA AA8AAAAAAAAAAAAAAAAACQUAAGRycy9kb3ducmV2LnhtbFBLBQYAAAAABAAEAPMAAAAWBgAAAAA= 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 xml:space="preserve">OpenChain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4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734050" cy="584200"/>
              <wp:effectExtent l="0" t="3810" r="3175" b="254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OpenChain適合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75pt;margin-top:65.55pt;width:451.5pt;height:46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IndergIAALEFAAAOAAAAZHJzL2Uyb0RvYy54bWysVG1vmzAQ/j5p/8HydwqkkAAqqZIQpknd i9TuBzhggjWwme0Eumn/fWcT0rTVpGkbH6zDvnvu7bm7uR3aBh2pVEzwFPtXHkaUF6JkfJ/iLw+5 E2GkNOElaQSnKX6kCt8u37656buEzkQtmpJKBCBcJX2X4lrrLnFdVdS0JepKdJTDYyVkSzT8yr1b StIDetu4M8+bu72QZSdFQZWC22x8xEuLX1W00J+qSlGNmhRDbNqe0p47c7rLG5LsJelqVpzCIH8R RUsYB6dnqIxogg6SvYJqWSGFEpW+KkTriqpiBbU5QDa+9yKb+5p01OYCxVHduUzq/8EWH4+fJWIl 9M7HiJMWevRAB43WYkALU56+Uwlo3Xegpwe4BlWbquruRPFVIS42NeF7upJS9DUlJYTnG0v3wnTE UQZk138QJbghBy0s0FDJ1tQOqoEAHdr0eG6NCaWAy3BxHXghPBXwFkYB9N66IMlk3Uml31HRIiOk WELrLTo53iltoiHJpGKccZGzprHtb/izC1Acb8A3mJo3E4Xt5o/Yi7fRNgqcYDbfOoGXZc4q3wTO PPcXYXadbTaZ/9P49YOkZmVJuXEzMcsP/qxzJ46PnDhzS4mGlQbOhKTkfrdpJDoSYHZuv1NBLtTc 52HYIkAuL1LyZ4G3nsVOPo8WTpAHoRMvvMjx/Hgdz70gDrL8eUp3jNN/Twn1KY7DWTiS6be5efZ7 nRtJWqZhdzSsTXF0ViKJoeCWl7a1mrBmlC9KYcJ/KgW0e2q0Jazh6MhWPewGOxrnOdiJ8hEYLAUQ DLgIew+EWsjvGPWwQ1Ksvh2IpBg17zlMgVk4kyAnYTcJhBdgmmKN0Shu9LiYDp1k+xqQxznjYgWT UjFLYjNSYxSn+YK9YHM57TCzeC7/rdbTpl3+AgAA//8DAFBLAwQUAAYACAAAACEAIeUQmeAAAAAM AQAADwAAAGRycy9kb3ducmV2LnhtbEyPwU7DMBBE70j8g7VI3KidpEQQ4lQVghMSIg0Hjk7sJlbj dYjdNvw92xPcdnZHs2/KzeJGdjJzsB4lJCsBzGDntcVewmfzevcALESFWo0ejYQfE2BTXV+VqtD+ jLU57WLPKARDoSQMMU4F56EbjFNh5SeDdNv72alIcu65ntWZwt3IUyFy7pRF+jCoyTwPpjvsjk7C 9gvrF/v93n7U+9o2zaPAt/wg5e3Nsn0CFs0S/8xwwSd0qIip9UfUgY2k19k9WWnIkgTYxSHWOa1a CWmaJcCrkv8vUf0CAAD//wMAUEsBAi0AFAAGAAgAAAAhALaDOJL+AAAA4QEAABMAAAAAAAAAAAAA AAAAAAAAAFtDb250ZW50X1R5cGVzXS54bWxQSwECLQAUAAYACAAAACEAOP0h/9YAAACUAQAACwAA AAAAAAAAAAAAAAAvAQAAX3JlbHMvLnJlbHNQSwECLQAUAAYACAAAACEAgiJ3Xq4CAACxBQAADgAA AAAAAAAAAAAAAAAuAgAAZHJzL2Uyb0RvYy54bWxQSwECLQAUAAYACAAAACEAIeUQmeAAAAAMAQAA DwAAAAAAAAAAAAAAAAAIBQAAZHJzL2Rvd25yZXYueG1sUEsFBgAAAAAEAAQA8wAAABUGAAAAAA== 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 xml:space="preserve">OpenChain Conformance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68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8524875" cy="584200"/>
              <wp:effectExtent l="0" t="3810" r="3175" b="254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48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  <w:lang w:eastAsia="ja-JP"/>
                            </w:rPr>
                          </w:pPr>
                          <w:r>
                            <w:rPr>
                              <w:color w:val="00B4C1"/>
                              <w:sz w:val="88"/>
                              <w:lang w:eastAsia="ja-JP"/>
                            </w:rPr>
                            <w:t>OpenChainカリキュラム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.75pt;margin-top:65.55pt;width:671.25pt;height:46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9k/mrwIAALEFAAAOAAAAZHJzL2Uyb0RvYy54bWysVG1vmzAQ/j5p/8Hyd8rLIAFUUrUhTJO6 F6ndD3DABGtgM9sJdNX++84mpGmrSdM2PliHfX7uubvHd3k1di06UKmY4Bn2LzyMKC9Fxfguw1/v CyfGSGnCK9IKTjP8QBW+Wr19czn0KQ1EI9qKSgQgXKVDn+FG6z51XVU2tCPqQvSUw2EtZEc0/Mqd W0kyAHrXuoHnLdxByKqXoqRKwW4+HeKVxa9rWurPda2oRm2GgZu2q7Tr1qzu6pKkO0n6hpVHGuQv WHSEcQh6gsqJJmgv2SuojpVSKFHri1J0rqhrVlKbA2Tjey+yuWtIT20uUBzVn8qk/h9s+enwRSJW Qe+gPJx00KN7Omp0I0a0MOUZepWC110PfnqEbXC1qar+VpTfFOJi3RC+o9dSiqGhpAJ6vrnpnl2d cJQB2Q4fRQVhyF4LCzTWsjO1g2ogQAceD6fWGColbMZREMbLCKMSzqI4hN7bECSdb/dS6fdUdMgY GZbQeotODrdKGzYknV1MMC4K1ra2/S1/tgGO0w7EhqvmzLCw3XxMvGQTb+LQCYPFxgm9PHeui3Xo LAp/GeXv8vU693+auH6YNqyqKDdhZmX54Z917qjxSRMnbSnRssrAGUpK7rbrVqIDAWUX9jsW5MzN fU7DFgFyeZGSH4TeTZA4xSJeOmERRk6y9GLH85ObZOGFSZgXz1O6ZZz+e0poyHASBdEkpt/m5tnv dW4k7ZiG2dGyDuRxciKpkeCGV7a1mrB2ss9KYeg/lQLaPTfaCtZodFKrHrejfRqxiW7EvBXVAyhY ChAYyBTmHhiNkD8wGmCGZFh93xNJMWo/cHgFZuDMhpyN7WwQXsLVDGuMJnOtp8G07yXbNYA8vTMu ruGl1MyK+InF8X3BXLC5HGeYGTzn/9bradKufgEAAP//AwBQSwMEFAAGAAgAAAAhAC3dGGzgAAAA DAEAAA8AAABkcnMvZG93bnJldi54bWxMj8tOwzAQRfdI/IM1ldhR51GiksapKgQrJEQaFiyd2E2s xuMQu234e6arspurObqPYjvbgZ315I1DAfEyAqaxdcpgJ+CrfntcA/NBopKDQy3gV3vYlvd3hcyV u2Clz/vQMTJBn0sBfQhjzrlve22lX7pRI/0ObrIykJw6riZ5IXM78CSKMm6lQUro5ahfet0e9ycr YPeN1av5+Wg+q0Nl6vo5wvfsKMTDYt5tgAU9hxsM1/pUHUrq1LgTKs8G0qv0iVA60jgGdiVW64zm NQKSJI2BlwX/P6L8AwAA//8DAFBLAQItABQABgAIAAAAIQC2gziS/gAAAOEBAAATAAAAAAAAAAAA AAAAAAAAAABbQ29udGVudF9UeXBlc10ueG1sUEsBAi0AFAAGAAgAAAAhADj9If/WAAAAlAEAAAsA AAAAAAAAAAAAAAAALwEAAF9yZWxzLy5yZWxzUEsBAi0AFAAGAAgAAAAhABr2T+avAgAAsQUAAA4A AAAAAAAAAAAAAAAALgIAAGRycy9lMm9Eb2MueG1sUEsBAi0AFAAGAAgAAAAhAC3dGGzgAAAADAEA AA8AAAAAAAAAAAAAAAAACQUAAGRycy9kb3ducmV2LnhtbFBLBQYAAAAABAAEAPMAAAAWBgAAAAA= 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 xml:space="preserve">OpenChain 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9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6950075" cy="584200"/>
              <wp:effectExtent l="0" t="3810" r="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00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最初の一歩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1.75pt;margin-top:65.55pt;width:547.25pt;height:46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UghsrgIAALAFAAAOAAAAZHJzL2Uyb0RvYy54bWysVG1vmzAQ/j5p/8HydwJkkAAqqZoQpknd i9TuBzhggjWwme0Eumr/fWcT0rTVpGkbH6zDPj93z93ju7oe2gYdqVRM8BT7Mw8jygtRMr5P8df7 3IkwUprwkjSC0xQ/UIWvV2/fXPVdQueiFk1JJQIQrpK+S3GtdZe4ripq2hI1Ex3lcFgJ2RINv3Lv lpL0gN427tzzFm4vZNlJUVClYDcbD/HK4lcVLfTnqlJUoybFkJu2q7Trzqzu6ooke0m6mhWnNMhf ZNESxiHoGSojmqCDZK+gWlZIoUSlZ4VoXVFVrKCWA7DxvRds7mrSUcsFiqO6c5nU/4MtPh2/SMTK FMcYcdJCi+7poNFaDCg01ek7lYDTXQdueoBt6LJlqrpbUXxTiItNTfie3kgp+pqSErLzzU334uqI owzIrv8oSghDDlpYoKGSrSkdFAMBOnTp4dwZk0oBm4s49LxliFEBZ2EUQOttCJJMtzup9HsqWmSM FEvovEUnx1ulTTYkmVxMMC5y1jS2+w1/tgGO4w7EhqvmzGRhm/kYe/E22kaBE8wXWyfwssy5yTeB s8j9ZZi9yzabzP9p4vpBUrOypNyEmYTlB3/WuJPER0mcpaVEw0oDZ1JScr/bNBIdCQg7t9+pIBdu 7vM0bBGAywtK/jzw1vPYyRfR0gnyIHTipRc5nh+v44UXxEGWP6d0yzj9d0qoB82F83AU02+5efZ7 zY0kLdMwOhrWpjg6O5HESHDLS9taTVgz2helMOk/lQLaPTXaCtZodFSrHnbD6WUAmBHzTpQPoGAp QGAgUxh7YNRC/sCohxGSYvX9QCTFqPnA4RWYeTMZcjJ2k0F4AVdTrDEazY0e59Khk2xfA/L4zri4 gZdSMSvipyxO7wvGguVyGmFm7lz+W6+nQbv6BQAA//8DAFBLAwQUAAYACAAAACEA6YEiCeAAAAAM AQAADwAAAGRycy9kb3ducmV2LnhtbEyPy07DMBBF90j8gzVI7KjzgKqEOFWFYIVUkYYFSyeeJlHj cYjdNvx9pyvYzdUc3Ue+nu0gTjj53pGCeBGBQGqc6alV8FW9P6xA+KDJ6MERKvhFD+vi9ibXmXFn KvG0C61gE/KZVtCFMGZS+qZDq/3CjUj827vJ6sByaqWZ9JnN7SCTKFpKq3vihE6P+Nphc9gdrYLN N5Vv/c+2/iz3ZV9VzxF9LA9K3d/NmxcQAefwB8O1PleHgjvV7kjGi4H1Y/rEKB9pHIO4Ekm64nm1 giRJY5BFLv+PKC4AAAD//wMAUEsBAi0AFAAGAAgAAAAhALaDOJL+AAAA4QEAABMAAAAAAAAAAAAA AAAAAAAAAFtDb250ZW50X1R5cGVzXS54bWxQSwECLQAUAAYACAAAACEAOP0h/9YAAACUAQAACwAA AAAAAAAAAAAAAAAvAQAAX3JlbHMvLnJlbHNQSwECLQAUAAYACAAAACEAClIIbK4CAACwBQAADgAA AAAAAAAAAAAAAAAuAgAAZHJzL2Uyb0RvYy54bWxQSwECLQAUAAYACAAAACEA6YEiCeAAAAAMAQAA DwAAAAAAAAAAAAAAAAAIBQAAZHJzL2Rvd25yZXYueG1sUEsFBgAAAAAEAAQA8wAAABUGAAAAAA== 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 xml:space="preserve">First Steps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16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838200</wp:posOffset>
              </wp:positionV>
              <wp:extent cx="10248900" cy="584200"/>
              <wp:effectExtent l="0" t="0" r="0" b="635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4890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Pr="00F65154" w:rsidRDefault="00F65154">
                          <w:pPr>
                            <w:spacing w:line="916" w:lineRule="exact"/>
                            <w:ind w:left="20"/>
                            <w:rPr>
                              <w:rFonts w:eastAsiaTheme="minorEastAsia" w:hint="eastAsia"/>
                              <w:sz w:val="88"/>
                              <w:lang w:eastAsia="ja-JP"/>
                              <w:rPrChange w:id="417" w:author="Masahiro Date" w:date="2017-06-21T10:25:00Z">
                                <w:rPr>
                                  <w:sz w:val="88"/>
                                  <w:lang w:eastAsia="ja-JP"/>
                                </w:rPr>
                              </w:rPrChange>
                            </w:rPr>
                          </w:pPr>
                          <w:ins w:id="418" w:author="Masahiro Date" w:date="2017-06-21T10:25:00Z">
                            <w:r>
                              <w:rPr>
                                <w:rFonts w:eastAsiaTheme="minorEastAsia" w:hint="eastAsia"/>
                                <w:color w:val="00B4C1"/>
                                <w:sz w:val="88"/>
                                <w:lang w:eastAsia="ja-JP"/>
                              </w:rPr>
                              <w:t>OpenChain</w:t>
                            </w:r>
                          </w:ins>
                          <w:ins w:id="419" w:author="Masahiro Date" w:date="2017-06-21T10:26:00Z">
                            <w:r>
                              <w:rPr>
                                <w:rFonts w:eastAsiaTheme="minorEastAsia" w:hint="eastAsia"/>
                                <w:color w:val="00B4C1"/>
                                <w:sz w:val="88"/>
                                <w:lang w:eastAsia="ja-JP"/>
                              </w:rPr>
                              <w:t>コミュニティ</w:t>
                            </w:r>
                          </w:ins>
                          <w:ins w:id="420" w:author="Masahiro Date" w:date="2017-06-21T10:25:00Z">
                            <w:r>
                              <w:rPr>
                                <w:rFonts w:eastAsiaTheme="minorEastAsia" w:hint="eastAsia"/>
                                <w:color w:val="00B4C1"/>
                                <w:sz w:val="88"/>
                                <w:lang w:eastAsia="ja-JP"/>
                              </w:rPr>
                              <w:t>への</w:t>
                            </w:r>
                          </w:ins>
                          <w:r w:rsidR="0004644A">
                            <w:rPr>
                              <w:color w:val="00B4C1"/>
                              <w:sz w:val="88"/>
                              <w:lang w:eastAsia="ja-JP"/>
                            </w:rPr>
                            <w:t>参加</w:t>
                          </w:r>
                          <w:del w:id="421" w:author="Masahiro Date" w:date="2017-06-21T10:25:00Z">
                            <w:r w:rsidR="0004644A" w:rsidDel="00F65154">
                              <w:rPr>
                                <w:color w:val="00B4C1"/>
                                <w:sz w:val="88"/>
                                <w:lang w:eastAsia="ja-JP"/>
                              </w:rPr>
                              <w:delText>する</w:delText>
                            </w:r>
                          </w:del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21pt;margin-top:66pt;width:807pt;height:46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" filled="f" stroked="f">
              <v:textbox inset="0,0,0,0">
                <w:txbxContent>
                  <w:p w:rsidR="007457BD" w:rsidRPr="00F65154" w:rsidRDefault="00F65154">
                    <w:pPr>
                      <w:spacing w:line="916" w:lineRule="exact"/>
                      <w:ind w:left="20"/>
                      <w:rPr>
                        <w:rFonts w:eastAsiaTheme="minorEastAsia" w:hint="eastAsia"/>
                        <w:sz w:val="88"/>
                        <w:lang w:eastAsia="ja-JP"/>
                        <w:rPrChange w:id="422" w:author="Masahiro Date" w:date="2017-06-21T10:25:00Z">
                          <w:rPr>
                            <w:sz w:val="88"/>
                            <w:lang w:eastAsia="ja-JP"/>
                          </w:rPr>
                        </w:rPrChange>
                      </w:rPr>
                    </w:pPr>
                    <w:ins w:id="423" w:author="Masahiro Date" w:date="2017-06-21T10:25:00Z">
                      <w:r>
                        <w:rPr>
                          <w:rFonts w:eastAsiaTheme="minorEastAsia" w:hint="eastAsia"/>
                          <w:color w:val="00B4C1"/>
                          <w:sz w:val="88"/>
                          <w:lang w:eastAsia="ja-JP"/>
                        </w:rPr>
                        <w:t>OpenChain</w:t>
                      </w:r>
                    </w:ins>
                    <w:ins w:id="424" w:author="Masahiro Date" w:date="2017-06-21T10:26:00Z">
                      <w:r>
                        <w:rPr>
                          <w:rFonts w:eastAsiaTheme="minorEastAsia" w:hint="eastAsia"/>
                          <w:color w:val="00B4C1"/>
                          <w:sz w:val="88"/>
                          <w:lang w:eastAsia="ja-JP"/>
                        </w:rPr>
                        <w:t>コミュニティ</w:t>
                      </w:r>
                    </w:ins>
                    <w:ins w:id="425" w:author="Masahiro Date" w:date="2017-06-21T10:25:00Z">
                      <w:r>
                        <w:rPr>
                          <w:rFonts w:eastAsiaTheme="minorEastAsia" w:hint="eastAsia"/>
                          <w:color w:val="00B4C1"/>
                          <w:sz w:val="88"/>
                          <w:lang w:eastAsia="ja-JP"/>
                        </w:rPr>
                        <w:t>への</w:t>
                      </w:r>
                    </w:ins>
                    <w:r w:rsidR="0004644A">
                      <w:rPr>
                        <w:color w:val="00B4C1"/>
                        <w:sz w:val="88"/>
                        <w:lang w:eastAsia="ja-JP"/>
                      </w:rPr>
                      <w:t>参加</w:t>
                    </w:r>
                    <w:del w:id="426" w:author="Masahiro Date" w:date="2017-06-21T10:25:00Z">
                      <w:r w:rsidR="0004644A" w:rsidDel="00F65154">
                        <w:rPr>
                          <w:color w:val="00B4C1"/>
                          <w:sz w:val="88"/>
                          <w:lang w:eastAsia="ja-JP"/>
                        </w:rPr>
                        <w:delText>する</w:delText>
                      </w:r>
                    </w:del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BD" w:rsidRDefault="007457B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C66B4"/>
    <w:multiLevelType w:val="hybridMultilevel"/>
    <w:tmpl w:val="95E4BBFC"/>
    <w:lvl w:ilvl="0" w:tplc="58C28160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1" w:tplc="B8E6D84A">
      <w:numFmt w:val="bullet"/>
      <w:lvlText w:val="•"/>
      <w:lvlJc w:val="left"/>
      <w:pPr>
        <w:ind w:left="2535" w:hanging="289"/>
      </w:pPr>
      <w:rPr>
        <w:rFonts w:ascii="Arial" w:eastAsia="Arial" w:hAnsi="Arial" w:cs="Arial" w:hint="default"/>
        <w:color w:val="7F7F7F"/>
        <w:w w:val="100"/>
        <w:sz w:val="48"/>
        <w:szCs w:val="48"/>
      </w:rPr>
    </w:lvl>
    <w:lvl w:ilvl="2" w:tplc="2EB40C66">
      <w:numFmt w:val="bullet"/>
      <w:lvlText w:val="•"/>
      <w:lvlJc w:val="left"/>
      <w:pPr>
        <w:ind w:left="4391" w:hanging="289"/>
      </w:pPr>
      <w:rPr>
        <w:rFonts w:hint="default"/>
      </w:rPr>
    </w:lvl>
    <w:lvl w:ilvl="3" w:tplc="1A021A98">
      <w:numFmt w:val="bullet"/>
      <w:lvlText w:val="•"/>
      <w:lvlJc w:val="left"/>
      <w:pPr>
        <w:ind w:left="6242" w:hanging="289"/>
      </w:pPr>
      <w:rPr>
        <w:rFonts w:hint="default"/>
      </w:rPr>
    </w:lvl>
    <w:lvl w:ilvl="4" w:tplc="9622082A">
      <w:numFmt w:val="bullet"/>
      <w:lvlText w:val="•"/>
      <w:lvlJc w:val="left"/>
      <w:pPr>
        <w:ind w:left="8093" w:hanging="289"/>
      </w:pPr>
      <w:rPr>
        <w:rFonts w:hint="default"/>
      </w:rPr>
    </w:lvl>
    <w:lvl w:ilvl="5" w:tplc="9B36E64C">
      <w:numFmt w:val="bullet"/>
      <w:lvlText w:val="•"/>
      <w:lvlJc w:val="left"/>
      <w:pPr>
        <w:ind w:left="9944" w:hanging="289"/>
      </w:pPr>
      <w:rPr>
        <w:rFonts w:hint="default"/>
      </w:rPr>
    </w:lvl>
    <w:lvl w:ilvl="6" w:tplc="881AD1D6">
      <w:numFmt w:val="bullet"/>
      <w:lvlText w:val="•"/>
      <w:lvlJc w:val="left"/>
      <w:pPr>
        <w:ind w:left="11795" w:hanging="289"/>
      </w:pPr>
      <w:rPr>
        <w:rFonts w:hint="default"/>
      </w:rPr>
    </w:lvl>
    <w:lvl w:ilvl="7" w:tplc="8CD66B84">
      <w:numFmt w:val="bullet"/>
      <w:lvlText w:val="•"/>
      <w:lvlJc w:val="left"/>
      <w:pPr>
        <w:ind w:left="13646" w:hanging="289"/>
      </w:pPr>
      <w:rPr>
        <w:rFonts w:hint="default"/>
      </w:rPr>
    </w:lvl>
    <w:lvl w:ilvl="8" w:tplc="3C34EED8">
      <w:numFmt w:val="bullet"/>
      <w:lvlText w:val="•"/>
      <w:lvlJc w:val="left"/>
      <w:pPr>
        <w:ind w:left="15497" w:hanging="289"/>
      </w:pPr>
      <w:rPr>
        <w:rFonts w:hint="default"/>
      </w:rPr>
    </w:lvl>
  </w:abstractNum>
  <w:abstractNum w:abstractNumId="1" w15:restartNumberingAfterBreak="0">
    <w:nsid w:val="67126378"/>
    <w:multiLevelType w:val="hybridMultilevel"/>
    <w:tmpl w:val="95A43FD2"/>
    <w:lvl w:ilvl="0" w:tplc="DEDC31DC">
      <w:start w:val="1"/>
      <w:numFmt w:val="decimal"/>
      <w:lvlText w:val="%1)"/>
      <w:lvlJc w:val="left"/>
      <w:pPr>
        <w:ind w:left="2265" w:hanging="984"/>
        <w:jc w:val="left"/>
      </w:pPr>
      <w:rPr>
        <w:rFonts w:ascii="Calibri" w:eastAsia="Calibri" w:hAnsi="Calibri" w:cs="Calibri" w:hint="default"/>
        <w:color w:val="7F7F7F"/>
        <w:spacing w:val="-2"/>
        <w:w w:val="100"/>
        <w:sz w:val="56"/>
        <w:szCs w:val="56"/>
      </w:rPr>
    </w:lvl>
    <w:lvl w:ilvl="1" w:tplc="1A4670BC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2" w:tplc="80DAA05E">
      <w:numFmt w:val="bullet"/>
      <w:lvlText w:val="•"/>
      <w:lvlJc w:val="left"/>
      <w:pPr>
        <w:ind w:left="4142" w:hanging="277"/>
      </w:pPr>
      <w:rPr>
        <w:rFonts w:hint="default"/>
      </w:rPr>
    </w:lvl>
    <w:lvl w:ilvl="3" w:tplc="D1AE95E4">
      <w:numFmt w:val="bullet"/>
      <w:lvlText w:val="•"/>
      <w:lvlJc w:val="left"/>
      <w:pPr>
        <w:ind w:left="6024" w:hanging="277"/>
      </w:pPr>
      <w:rPr>
        <w:rFonts w:hint="default"/>
      </w:rPr>
    </w:lvl>
    <w:lvl w:ilvl="4" w:tplc="C4544700">
      <w:numFmt w:val="bullet"/>
      <w:lvlText w:val="•"/>
      <w:lvlJc w:val="left"/>
      <w:pPr>
        <w:ind w:left="7906" w:hanging="277"/>
      </w:pPr>
      <w:rPr>
        <w:rFonts w:hint="default"/>
      </w:rPr>
    </w:lvl>
    <w:lvl w:ilvl="5" w:tplc="2AF099DA">
      <w:numFmt w:val="bullet"/>
      <w:lvlText w:val="•"/>
      <w:lvlJc w:val="left"/>
      <w:pPr>
        <w:ind w:left="9788" w:hanging="277"/>
      </w:pPr>
      <w:rPr>
        <w:rFonts w:hint="default"/>
      </w:rPr>
    </w:lvl>
    <w:lvl w:ilvl="6" w:tplc="E5904914">
      <w:numFmt w:val="bullet"/>
      <w:lvlText w:val="•"/>
      <w:lvlJc w:val="left"/>
      <w:pPr>
        <w:ind w:left="11671" w:hanging="277"/>
      </w:pPr>
      <w:rPr>
        <w:rFonts w:hint="default"/>
      </w:rPr>
    </w:lvl>
    <w:lvl w:ilvl="7" w:tplc="DFFC716A">
      <w:numFmt w:val="bullet"/>
      <w:lvlText w:val="•"/>
      <w:lvlJc w:val="left"/>
      <w:pPr>
        <w:ind w:left="13553" w:hanging="277"/>
      </w:pPr>
      <w:rPr>
        <w:rFonts w:hint="default"/>
      </w:rPr>
    </w:lvl>
    <w:lvl w:ilvl="8" w:tplc="8AC41630">
      <w:numFmt w:val="bullet"/>
      <w:lvlText w:val="•"/>
      <w:lvlJc w:val="left"/>
      <w:pPr>
        <w:ind w:left="15435" w:hanging="2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sahiro Date">
    <w15:presenceInfo w15:providerId="Windows Live" w15:userId="d53832ab2b438d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BD"/>
    <w:rsid w:val="0004644A"/>
    <w:rsid w:val="00046C83"/>
    <w:rsid w:val="000817DB"/>
    <w:rsid w:val="0009018B"/>
    <w:rsid w:val="00093E5A"/>
    <w:rsid w:val="000F3502"/>
    <w:rsid w:val="001135DD"/>
    <w:rsid w:val="0014314F"/>
    <w:rsid w:val="0020402B"/>
    <w:rsid w:val="002A3553"/>
    <w:rsid w:val="002B1FF5"/>
    <w:rsid w:val="003C63AA"/>
    <w:rsid w:val="00557414"/>
    <w:rsid w:val="00701AAE"/>
    <w:rsid w:val="007457BD"/>
    <w:rsid w:val="009414EF"/>
    <w:rsid w:val="00AA4ACC"/>
    <w:rsid w:val="00B620FC"/>
    <w:rsid w:val="00B95338"/>
    <w:rsid w:val="00BA4754"/>
    <w:rsid w:val="00C36007"/>
    <w:rsid w:val="00E44310"/>
    <w:rsid w:val="00F65154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B498273-1F48-4738-9F75-C98BCC9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  <w:pPr>
      <w:spacing w:before="191"/>
      <w:ind w:left="2535" w:hanging="2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A475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A4754"/>
    <w:rPr>
      <w:rFonts w:ascii="Calibri" w:eastAsia="Calibri" w:hAnsi="Calibri" w:cs="Calibri"/>
    </w:rPr>
  </w:style>
  <w:style w:type="paragraph" w:styleId="a9">
    <w:name w:val="Revision"/>
    <w:hidden/>
    <w:uiPriority w:val="99"/>
    <w:semiHidden/>
    <w:rsid w:val="00B620FC"/>
    <w:pPr>
      <w:widowControl/>
      <w:autoSpaceDE/>
      <w:autoSpaceDN/>
    </w:pPr>
    <w:rPr>
      <w:rFonts w:ascii="Calibri" w:eastAsia="Calibri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620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620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openchainproject.org/conformance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Masahiro Date</cp:lastModifiedBy>
  <cp:revision>4</cp:revision>
  <cp:lastPrinted>2017-06-21T01:32:00Z</cp:lastPrinted>
  <dcterms:created xsi:type="dcterms:W3CDTF">2017-06-21T01:30:00Z</dcterms:created>
  <dcterms:modified xsi:type="dcterms:W3CDTF">2017-06-21T01:42:00Z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